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49F7" w14:textId="77777777" w:rsidR="00D15AD8" w:rsidRPr="00D15AD8" w:rsidRDefault="00D15AD8" w:rsidP="00D15AD8">
      <w:pPr>
        <w:jc w:val="center"/>
        <w:rPr>
          <w:sz w:val="20"/>
          <w:szCs w:val="20"/>
          <w:lang w:val="ru-RU"/>
        </w:rPr>
      </w:pPr>
      <w:bookmarkStart w:id="0" w:name="OLE_LINK126"/>
      <w:bookmarkStart w:id="1" w:name="OLE_LINK127"/>
      <w:bookmarkStart w:id="2" w:name="OLE_LINK1"/>
      <w:bookmarkStart w:id="3" w:name="_Hlk164275161"/>
      <w:r w:rsidRPr="00D15AD8">
        <w:rPr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14:paraId="71F63E14" w14:textId="77777777" w:rsidR="00D15AD8" w:rsidRPr="00D15AD8" w:rsidRDefault="00D15AD8" w:rsidP="00D15AD8">
      <w:pPr>
        <w:jc w:val="center"/>
        <w:rPr>
          <w:b/>
          <w:sz w:val="14"/>
          <w:szCs w:val="16"/>
          <w:lang w:val="ru-RU"/>
        </w:rPr>
      </w:pPr>
    </w:p>
    <w:p w14:paraId="0EB86BB2" w14:textId="77777777" w:rsidR="00D15AD8" w:rsidRPr="00960AEC" w:rsidRDefault="00D15AD8" w:rsidP="00D15AD8">
      <w:pPr>
        <w:jc w:val="center"/>
        <w:rPr>
          <w:b/>
          <w:sz w:val="16"/>
          <w:szCs w:val="16"/>
          <w:lang w:val="ru-RU"/>
        </w:rPr>
      </w:pPr>
      <w:r w:rsidRPr="00960AEC">
        <w:rPr>
          <w:b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4084AD4" w14:textId="77777777" w:rsidR="00D15AD8" w:rsidRPr="00D15AD8" w:rsidRDefault="00D15AD8" w:rsidP="00D15AD8">
      <w:pPr>
        <w:jc w:val="center"/>
        <w:rPr>
          <w:b/>
          <w:sz w:val="20"/>
          <w:szCs w:val="20"/>
          <w:lang w:val="ru-RU"/>
        </w:rPr>
      </w:pPr>
      <w:r w:rsidRPr="00D15AD8">
        <w:rPr>
          <w:b/>
          <w:sz w:val="20"/>
          <w:szCs w:val="20"/>
          <w:lang w:val="ru-RU"/>
        </w:rPr>
        <w:t>«НАЦИОНАЛЬНЫЙ ИССЛЕДОВАТЕЛЬСКИЙ ТЕХНОЛОГИЧЕСКИЙ УНИВЕРСИТЕТ «МИСИС»</w:t>
      </w:r>
    </w:p>
    <w:p w14:paraId="5D2B8593" w14:textId="77777777" w:rsidR="00D15AD8" w:rsidRPr="00D15AD8" w:rsidRDefault="00D15AD8" w:rsidP="00D15AD8">
      <w:pPr>
        <w:pBdr>
          <w:bottom w:val="double" w:sz="4" w:space="1" w:color="auto"/>
        </w:pBdr>
        <w:jc w:val="center"/>
        <w:rPr>
          <w:rFonts w:ascii="Cambria Math" w:hAnsi="Cambria Math"/>
          <w:sz w:val="18"/>
          <w:szCs w:val="28"/>
          <w:lang w:val="ru-RU"/>
        </w:rPr>
      </w:pPr>
    </w:p>
    <w:p w14:paraId="69B03B15" w14:textId="77777777" w:rsidR="00D15AD8" w:rsidRPr="00190EA9" w:rsidRDefault="00D15AD8" w:rsidP="00D15AD8">
      <w:pPr>
        <w:pStyle w:val="Iauiue"/>
        <w:ind w:left="-57" w:right="-57"/>
        <w:rPr>
          <w:sz w:val="16"/>
          <w:lang w:val="ru-RU"/>
        </w:rPr>
      </w:pPr>
    </w:p>
    <w:p w14:paraId="28D776F0" w14:textId="77777777" w:rsidR="00D15AD8" w:rsidRPr="00D15AD8" w:rsidRDefault="00D15AD8" w:rsidP="00D15AD8">
      <w:pPr>
        <w:spacing w:line="288" w:lineRule="auto"/>
        <w:rPr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Институт ИТКН</w:t>
      </w:r>
    </w:p>
    <w:p w14:paraId="6CFA94A6" w14:textId="77777777" w:rsidR="00D15AD8" w:rsidRPr="00D15AD8" w:rsidRDefault="00D15AD8" w:rsidP="00D15AD8">
      <w:pPr>
        <w:pStyle w:val="BodyText"/>
        <w:spacing w:line="288" w:lineRule="auto"/>
        <w:rPr>
          <w:bCs/>
          <w:sz w:val="28"/>
          <w:szCs w:val="28"/>
          <w:lang w:val="ru-RU"/>
        </w:rPr>
      </w:pPr>
      <w:r w:rsidRPr="00D15AD8">
        <w:rPr>
          <w:bCs/>
          <w:sz w:val="28"/>
          <w:szCs w:val="28"/>
          <w:lang w:val="ru-RU"/>
        </w:rPr>
        <w:t>Кафедра инженерной кибернетики</w:t>
      </w:r>
    </w:p>
    <w:p w14:paraId="64259EBC" w14:textId="77777777" w:rsidR="00D15AD8" w:rsidRPr="00D15AD8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Направление подготовки: 01.03.04 Прикладная математика</w:t>
      </w:r>
    </w:p>
    <w:p w14:paraId="12478B02" w14:textId="77777777" w:rsidR="00D15AD8" w:rsidRPr="00D15AD8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Квалификация (степень): бакалавр</w:t>
      </w:r>
    </w:p>
    <w:p w14:paraId="5DAC971A" w14:textId="25AA0D96" w:rsidR="00D15AD8" w:rsidRPr="00960AEC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960AEC">
        <w:rPr>
          <w:sz w:val="28"/>
          <w:szCs w:val="28"/>
          <w:lang w:val="ru-RU"/>
        </w:rPr>
        <w:t xml:space="preserve">Группа: </w:t>
      </w:r>
      <w:r w:rsidR="00960AEC" w:rsidRPr="00960AEC">
        <w:rPr>
          <w:sz w:val="28"/>
          <w:szCs w:val="28"/>
          <w:lang w:val="ru-RU"/>
        </w:rPr>
        <w:t>БПМ-20-2</w:t>
      </w:r>
    </w:p>
    <w:p w14:paraId="412DB64F" w14:textId="77777777" w:rsidR="00D15AD8" w:rsidRPr="00D15AD8" w:rsidRDefault="00D15AD8" w:rsidP="00D15AD8">
      <w:pPr>
        <w:rPr>
          <w:sz w:val="28"/>
          <w:szCs w:val="28"/>
          <w:lang w:val="ru-RU"/>
        </w:rPr>
      </w:pPr>
    </w:p>
    <w:p w14:paraId="11B7C3D4" w14:textId="77777777" w:rsidR="00D15AD8" w:rsidRPr="00D15AD8" w:rsidRDefault="00D15AD8" w:rsidP="00D15AD8">
      <w:pPr>
        <w:rPr>
          <w:sz w:val="28"/>
          <w:szCs w:val="28"/>
          <w:lang w:val="ru-RU"/>
        </w:rPr>
      </w:pPr>
    </w:p>
    <w:p w14:paraId="51E0484C" w14:textId="77777777" w:rsidR="00D15AD8" w:rsidRPr="00D15AD8" w:rsidRDefault="00D15AD8" w:rsidP="00D15AD8">
      <w:pPr>
        <w:spacing w:after="240"/>
        <w:jc w:val="center"/>
        <w:rPr>
          <w:b/>
          <w:sz w:val="56"/>
          <w:lang w:val="ru-RU"/>
        </w:rPr>
      </w:pPr>
      <w:r w:rsidRPr="00D15AD8">
        <w:rPr>
          <w:b/>
          <w:sz w:val="72"/>
          <w:szCs w:val="72"/>
          <w:lang w:val="ru-RU"/>
        </w:rPr>
        <w:t>ОТЧЕТ</w:t>
      </w:r>
    </w:p>
    <w:p w14:paraId="244272DD" w14:textId="77777777" w:rsidR="00D15AD8" w:rsidRPr="00D15AD8" w:rsidRDefault="00D15AD8" w:rsidP="00D15AD8">
      <w:pPr>
        <w:jc w:val="center"/>
        <w:rPr>
          <w:b/>
          <w:sz w:val="48"/>
          <w:szCs w:val="48"/>
          <w:lang w:val="ru-RU"/>
        </w:rPr>
      </w:pPr>
      <w:r w:rsidRPr="00D15AD8">
        <w:rPr>
          <w:b/>
          <w:sz w:val="48"/>
          <w:szCs w:val="48"/>
          <w:lang w:val="ru-RU"/>
        </w:rPr>
        <w:t>ПО КУРСОВОЙ НАУЧНО-ИССЛЕДОВАТЕЛЬСКОЙ РАБОТЕ</w:t>
      </w:r>
    </w:p>
    <w:p w14:paraId="243D474D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120" w:line="240" w:lineRule="atLeast"/>
        <w:jc w:val="center"/>
        <w:rPr>
          <w:b/>
          <w:sz w:val="28"/>
          <w:szCs w:val="28"/>
          <w:lang w:val="ru-RU"/>
        </w:rPr>
      </w:pPr>
    </w:p>
    <w:p w14:paraId="7292FB45" w14:textId="59A4AAD1" w:rsidR="00067820" w:rsidRPr="00067820" w:rsidRDefault="00D15AD8" w:rsidP="00F93C0E">
      <w:pPr>
        <w:numPr>
          <w:ilvl w:val="0"/>
          <w:numId w:val="20"/>
        </w:numPr>
        <w:tabs>
          <w:tab w:val="left" w:pos="284"/>
          <w:tab w:val="left" w:pos="992"/>
          <w:tab w:val="left" w:leader="underscore" w:pos="9639"/>
        </w:tabs>
        <w:spacing w:line="360" w:lineRule="auto"/>
        <w:jc w:val="both"/>
        <w:rPr>
          <w:sz w:val="20"/>
          <w:szCs w:val="20"/>
          <w:lang w:val="ru-RU"/>
        </w:rPr>
      </w:pPr>
      <w:r w:rsidRPr="00D15AD8">
        <w:rPr>
          <w:sz w:val="28"/>
          <w:szCs w:val="28"/>
          <w:lang w:val="ru-RU"/>
        </w:rPr>
        <w:t>на тему:</w:t>
      </w:r>
      <w:r w:rsidR="00067820" w:rsidRPr="00067820">
        <w:rPr>
          <w:b/>
          <w:sz w:val="28"/>
          <w:szCs w:val="28"/>
          <w:lang w:val="ru-RU"/>
        </w:rPr>
        <w:t xml:space="preserve"> </w:t>
      </w:r>
      <w:bookmarkStart w:id="4" w:name="OLE_LINK130"/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Криптосистема 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proxy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re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>-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encryption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 на базе блокчейн для безопасной передачи конфиденциальных данных </w:t>
      </w:r>
      <w:commentRangeStart w:id="5"/>
      <w:r w:rsidR="00067820" w:rsidRPr="00DD5137">
        <w:rPr>
          <w:b/>
          <w:bCs/>
          <w:i/>
          <w:iCs/>
          <w:strike/>
          <w:sz w:val="28"/>
          <w:szCs w:val="28"/>
          <w:u w:val="single"/>
          <w:lang w:val="ru-RU"/>
          <w:rPrChange w:id="6" w:author="Тарханов Иван Александрович" w:date="2024-05-06T12:20:00Z">
            <w:rPr>
              <w:b/>
              <w:bCs/>
              <w:i/>
              <w:iCs/>
              <w:sz w:val="28"/>
              <w:szCs w:val="28"/>
              <w:u w:val="single"/>
              <w:lang w:val="ru-RU"/>
            </w:rPr>
          </w:rPrChange>
        </w:rPr>
        <w:t>в финансовом секторе</w:t>
      </w:r>
      <w:bookmarkEnd w:id="4"/>
      <w:commentRangeEnd w:id="5"/>
      <w:r w:rsidR="00455B29" w:rsidRPr="00DD5137">
        <w:rPr>
          <w:rStyle w:val="CommentReference"/>
          <w:strike/>
          <w:rPrChange w:id="7" w:author="Тарханов Иван Александрович" w:date="2024-05-06T12:20:00Z">
            <w:rPr>
              <w:rStyle w:val="CommentReference"/>
            </w:rPr>
          </w:rPrChange>
        </w:rPr>
        <w:commentReference w:id="5"/>
      </w:r>
    </w:p>
    <w:p w14:paraId="3AE02324" w14:textId="0BBE8034" w:rsidR="00D15AD8" w:rsidRPr="00D15AD8" w:rsidRDefault="00D15AD8" w:rsidP="00067820">
      <w:pPr>
        <w:tabs>
          <w:tab w:val="left" w:pos="1560"/>
          <w:tab w:val="left" w:pos="5103"/>
          <w:tab w:val="right" w:pos="9072"/>
        </w:tabs>
        <w:spacing w:after="240" w:line="240" w:lineRule="atLeast"/>
        <w:jc w:val="center"/>
        <w:rPr>
          <w:rFonts w:ascii="Cambria Math" w:hAnsi="Cambria Math"/>
          <w:b/>
          <w:sz w:val="28"/>
          <w:szCs w:val="22"/>
          <w:lang w:val="ru-RU"/>
        </w:rPr>
      </w:pPr>
      <w:r w:rsidRPr="00526784">
        <w:rPr>
          <w:rFonts w:ascii="Cambria Math" w:hAnsi="Cambria Math"/>
          <w:b/>
          <w:sz w:val="28"/>
          <w:szCs w:val="22"/>
        </w:rPr>
        <w:t>VI</w:t>
      </w:r>
      <w:r>
        <w:rPr>
          <w:rFonts w:ascii="Cambria Math" w:hAnsi="Cambria Math"/>
          <w:b/>
          <w:sz w:val="28"/>
          <w:szCs w:val="22"/>
        </w:rPr>
        <w:t>I</w:t>
      </w:r>
      <w:r w:rsidRPr="00526784">
        <w:rPr>
          <w:rFonts w:ascii="Cambria Math" w:hAnsi="Cambria Math"/>
          <w:b/>
          <w:sz w:val="28"/>
          <w:szCs w:val="22"/>
        </w:rPr>
        <w:t>I</w:t>
      </w:r>
      <w:r w:rsidRPr="00D15AD8">
        <w:rPr>
          <w:rFonts w:ascii="Cambria Math" w:hAnsi="Cambria Math"/>
          <w:b/>
          <w:sz w:val="28"/>
          <w:szCs w:val="22"/>
          <w:lang w:val="ru-RU"/>
        </w:rPr>
        <w:t xml:space="preserve"> семестр</w:t>
      </w:r>
    </w:p>
    <w:p w14:paraId="43B0FDA3" w14:textId="77777777" w:rsidR="00D15AD8" w:rsidRPr="00D15AD8" w:rsidRDefault="00D15AD8" w:rsidP="00D15AD8">
      <w:pPr>
        <w:jc w:val="center"/>
        <w:rPr>
          <w:rFonts w:ascii="Cambria Math" w:hAnsi="Cambria Math"/>
          <w:b/>
          <w:sz w:val="28"/>
          <w:szCs w:val="22"/>
          <w:lang w:val="ru-RU"/>
        </w:rPr>
      </w:pPr>
      <w:r w:rsidRPr="00D15AD8">
        <w:rPr>
          <w:rFonts w:ascii="Cambria Math" w:hAnsi="Cambria Math"/>
          <w:b/>
          <w:sz w:val="28"/>
          <w:szCs w:val="22"/>
          <w:lang w:val="ru-RU"/>
        </w:rPr>
        <w:t>2023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–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2024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уч.</w:t>
      </w:r>
      <w:r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год.</w:t>
      </w:r>
    </w:p>
    <w:p w14:paraId="77FF1CB8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b/>
          <w:sz w:val="28"/>
          <w:szCs w:val="28"/>
          <w:lang w:val="ru-RU"/>
        </w:rPr>
      </w:pPr>
    </w:p>
    <w:p w14:paraId="10FDBC21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Студент</w:t>
      </w:r>
      <w:r w:rsidRPr="00D15AD8">
        <w:rPr>
          <w:b/>
          <w:bCs/>
          <w:sz w:val="28"/>
          <w:szCs w:val="28"/>
          <w:lang w:val="ru-RU"/>
        </w:rPr>
        <w:t xml:space="preserve">                               </w:t>
      </w:r>
      <w:r w:rsidRPr="00D15AD8">
        <w:rPr>
          <w:bCs/>
          <w:sz w:val="28"/>
          <w:szCs w:val="28"/>
          <w:lang w:val="ru-RU"/>
        </w:rPr>
        <w:t>__________/_______________________/</w:t>
      </w:r>
    </w:p>
    <w:p w14:paraId="7126E612" w14:textId="77777777" w:rsidR="00D15AD8" w:rsidRPr="00D15AD8" w:rsidRDefault="00D15AD8" w:rsidP="00D15AD8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  <w:lang w:val="ru-RU"/>
        </w:rPr>
      </w:pPr>
      <w:r w:rsidRPr="00D15AD8">
        <w:rPr>
          <w:lang w:val="ru-RU"/>
        </w:rPr>
        <w:tab/>
        <w:t xml:space="preserve">    </w:t>
      </w:r>
      <w:r w:rsidRPr="00D15AD8">
        <w:rPr>
          <w:sz w:val="16"/>
          <w:szCs w:val="16"/>
          <w:lang w:val="ru-RU"/>
        </w:rPr>
        <w:t xml:space="preserve">подпись                                   Фамилия И.О. </w:t>
      </w:r>
    </w:p>
    <w:p w14:paraId="7C55478E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Руководитель КНИР</w:t>
      </w:r>
      <w:r w:rsidRPr="00D15AD8">
        <w:rPr>
          <w:bCs/>
          <w:sz w:val="28"/>
          <w:szCs w:val="28"/>
          <w:lang w:val="ru-RU"/>
        </w:rPr>
        <w:tab/>
        <w:t>__________/_______________________/</w:t>
      </w:r>
    </w:p>
    <w:p w14:paraId="6EA71F13" w14:textId="77777777" w:rsidR="00D15AD8" w:rsidRPr="00D15AD8" w:rsidRDefault="00D15AD8" w:rsidP="00D15AD8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  <w:lang w:val="ru-RU"/>
        </w:rPr>
      </w:pPr>
      <w:r w:rsidRPr="00D15AD8">
        <w:rPr>
          <w:lang w:val="ru-RU"/>
        </w:rPr>
        <w:tab/>
        <w:t xml:space="preserve">    </w:t>
      </w:r>
      <w:r w:rsidRPr="00D15AD8">
        <w:rPr>
          <w:sz w:val="16"/>
          <w:szCs w:val="16"/>
          <w:lang w:val="ru-RU"/>
        </w:rPr>
        <w:t xml:space="preserve">подпись                       должность, уч. степ. Фамилия И.О. </w:t>
      </w:r>
    </w:p>
    <w:p w14:paraId="1C600BEC" w14:textId="77777777" w:rsidR="00D15AD8" w:rsidRPr="00D15AD8" w:rsidRDefault="00D15AD8" w:rsidP="00D15AD8">
      <w:pPr>
        <w:tabs>
          <w:tab w:val="left" w:pos="4301"/>
          <w:tab w:val="right" w:pos="9072"/>
        </w:tabs>
        <w:spacing w:after="240" w:line="360" w:lineRule="auto"/>
        <w:ind w:left="851"/>
        <w:rPr>
          <w:sz w:val="16"/>
          <w:szCs w:val="16"/>
          <w:lang w:val="ru-RU"/>
        </w:rPr>
      </w:pPr>
    </w:p>
    <w:p w14:paraId="2BB6257E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360" w:line="240" w:lineRule="atLeast"/>
        <w:ind w:left="851"/>
        <w:rPr>
          <w:b/>
          <w:sz w:val="28"/>
          <w:szCs w:val="28"/>
          <w:lang w:val="ru-RU"/>
        </w:rPr>
      </w:pPr>
      <w:proofErr w:type="gramStart"/>
      <w:r w:rsidRPr="00D15AD8">
        <w:rPr>
          <w:b/>
          <w:sz w:val="28"/>
          <w:szCs w:val="28"/>
          <w:lang w:val="ru-RU"/>
        </w:rPr>
        <w:t>Оценка:</w:t>
      </w:r>
      <w:r w:rsidRPr="00D15AD8">
        <w:rPr>
          <w:b/>
          <w:bCs/>
          <w:sz w:val="28"/>
          <w:szCs w:val="28"/>
          <w:lang w:val="ru-RU"/>
        </w:rPr>
        <w:t xml:space="preserve">   </w:t>
      </w:r>
      <w:proofErr w:type="gramEnd"/>
      <w:r w:rsidRPr="00D15AD8">
        <w:rPr>
          <w:b/>
          <w:bCs/>
          <w:sz w:val="28"/>
          <w:szCs w:val="28"/>
          <w:lang w:val="ru-RU"/>
        </w:rPr>
        <w:t xml:space="preserve">          _________________________</w:t>
      </w:r>
    </w:p>
    <w:p w14:paraId="05C91490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 xml:space="preserve">Дата </w:t>
      </w:r>
      <w:proofErr w:type="gramStart"/>
      <w:r w:rsidRPr="00D15AD8">
        <w:rPr>
          <w:b/>
          <w:sz w:val="28"/>
          <w:szCs w:val="28"/>
          <w:lang w:val="ru-RU"/>
        </w:rPr>
        <w:t xml:space="preserve">защиты:   </w:t>
      </w:r>
      <w:proofErr w:type="gramEnd"/>
      <w:r w:rsidRPr="00D15AD8">
        <w:rPr>
          <w:b/>
          <w:sz w:val="28"/>
          <w:szCs w:val="28"/>
          <w:lang w:val="ru-RU"/>
        </w:rPr>
        <w:t>_________________________</w:t>
      </w:r>
    </w:p>
    <w:p w14:paraId="7A90B63D" w14:textId="77777777" w:rsidR="00D15AD8" w:rsidRPr="0092287D" w:rsidRDefault="00D15AD8" w:rsidP="00067820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b/>
          <w:sz w:val="28"/>
          <w:szCs w:val="28"/>
          <w:lang w:val="ru-RU"/>
        </w:rPr>
      </w:pPr>
    </w:p>
    <w:p w14:paraId="1CAC3195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i/>
          <w:sz w:val="32"/>
          <w:szCs w:val="28"/>
          <w:lang w:val="ru-RU"/>
        </w:rPr>
      </w:pPr>
      <w:r w:rsidRPr="00D15AD8">
        <w:rPr>
          <w:b/>
          <w:sz w:val="32"/>
          <w:szCs w:val="28"/>
          <w:u w:val="single"/>
          <w:lang w:val="ru-RU"/>
        </w:rPr>
        <w:t>Утвердил</w:t>
      </w:r>
      <w:r w:rsidRPr="00D15AD8">
        <w:rPr>
          <w:b/>
          <w:i/>
          <w:sz w:val="32"/>
          <w:szCs w:val="28"/>
          <w:lang w:val="ru-RU"/>
        </w:rPr>
        <w:t>:</w:t>
      </w:r>
    </w:p>
    <w:p w14:paraId="14F6D881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927" w:hanging="4076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Председатель комиссии</w:t>
      </w:r>
      <w:r w:rsidRPr="00D15AD8">
        <w:rPr>
          <w:sz w:val="28"/>
          <w:szCs w:val="28"/>
          <w:lang w:val="ru-RU"/>
        </w:rPr>
        <w:t xml:space="preserve">        </w:t>
      </w:r>
      <w:r w:rsidRPr="00D15AD8">
        <w:rPr>
          <w:bCs/>
          <w:sz w:val="28"/>
          <w:szCs w:val="28"/>
          <w:lang w:val="ru-RU"/>
        </w:rPr>
        <w:t>_________________/_______________/</w:t>
      </w:r>
    </w:p>
    <w:p w14:paraId="5CDC8941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927" w:firstLine="35"/>
        <w:rPr>
          <w:bCs/>
          <w:sz w:val="28"/>
          <w:szCs w:val="28"/>
          <w:lang w:val="ru-RU"/>
        </w:rPr>
      </w:pPr>
      <w:r w:rsidRPr="00D15AD8">
        <w:rPr>
          <w:lang w:val="ru-RU"/>
        </w:rPr>
        <w:t xml:space="preserve">    </w:t>
      </w:r>
      <w:r w:rsidRPr="00D15AD8">
        <w:rPr>
          <w:sz w:val="16"/>
          <w:szCs w:val="16"/>
          <w:lang w:val="ru-RU"/>
        </w:rPr>
        <w:t>подпись                                           Фамилия И.О.</w:t>
      </w:r>
    </w:p>
    <w:p w14:paraId="1DBC41C9" w14:textId="3A3E093F" w:rsidR="00D15AD8" w:rsidRPr="0092287D" w:rsidRDefault="00D15AD8" w:rsidP="00960AEC">
      <w:pPr>
        <w:pBdr>
          <w:bottom w:val="double" w:sz="4" w:space="1" w:color="auto"/>
        </w:pBdr>
        <w:spacing w:before="240"/>
        <w:ind w:firstLine="374"/>
        <w:jc w:val="center"/>
        <w:rPr>
          <w:lang w:val="ru-RU"/>
        </w:rPr>
      </w:pPr>
      <w:r w:rsidRPr="00D15AD8">
        <w:rPr>
          <w:b/>
          <w:sz w:val="28"/>
          <w:szCs w:val="28"/>
          <w:lang w:val="ru-RU"/>
        </w:rPr>
        <w:t>Москва 2024</w:t>
      </w:r>
      <w:bookmarkEnd w:id="0"/>
      <w:bookmarkEnd w:id="1"/>
    </w:p>
    <w:bookmarkEnd w:id="2"/>
    <w:bookmarkEnd w:id="3"/>
    <w:p w14:paraId="14258AFC" w14:textId="0F73DEA9" w:rsidR="00E17EA4" w:rsidRPr="0092287D" w:rsidRDefault="00E17EA4" w:rsidP="00A75358">
      <w:pPr>
        <w:widowControl w:val="0"/>
        <w:autoSpaceDE w:val="0"/>
        <w:autoSpaceDN w:val="0"/>
        <w:rPr>
          <w:b/>
          <w:sz w:val="32"/>
          <w:szCs w:val="28"/>
          <w:lang w:val="ru-RU"/>
        </w:rPr>
        <w:sectPr w:rsidR="00E17EA4" w:rsidRPr="0092287D" w:rsidSect="002A2634">
          <w:footerReference w:type="even" r:id="rId12"/>
          <w:footerReference w:type="default" r:id="rId13"/>
          <w:pgSz w:w="11920" w:h="16840"/>
          <w:pgMar w:top="794" w:right="567" w:bottom="794" w:left="1134" w:header="720" w:footer="720" w:gutter="0"/>
          <w:pgNumType w:start="2"/>
          <w:cols w:space="720"/>
          <w:docGrid w:linePitch="326"/>
        </w:sectPr>
      </w:pPr>
    </w:p>
    <w:p w14:paraId="4C02856A" w14:textId="36A10AF0" w:rsidR="00E17EA4" w:rsidRDefault="00E17EA4" w:rsidP="00A75358">
      <w:pPr>
        <w:spacing w:before="240" w:after="240"/>
        <w:ind w:left="16"/>
        <w:jc w:val="center"/>
        <w:rPr>
          <w:b/>
          <w:sz w:val="32"/>
          <w:szCs w:val="28"/>
          <w:lang w:val="ru-RU"/>
        </w:rPr>
      </w:pPr>
      <w:r w:rsidRPr="00E17EA4">
        <w:rPr>
          <w:b/>
          <w:sz w:val="32"/>
          <w:szCs w:val="28"/>
          <w:lang w:val="ru-RU"/>
        </w:rPr>
        <w:lastRenderedPageBreak/>
        <w:t>СОДЕРЖАНИЕ</w:t>
      </w:r>
      <w:r w:rsidR="00251AB4">
        <w:rPr>
          <w:b/>
          <w:sz w:val="32"/>
          <w:szCs w:val="28"/>
          <w:lang w:val="ru-RU"/>
        </w:rPr>
        <w:t xml:space="preserve"> </w:t>
      </w:r>
    </w:p>
    <w:p w14:paraId="1D72B37B" w14:textId="4663C673" w:rsidR="00D41ED3" w:rsidRDefault="00A75358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14:ligatures w14:val="standardContextual"/>
        </w:rPr>
      </w:pPr>
      <w:r w:rsidRPr="00251AB4">
        <w:rPr>
          <w:b/>
          <w:lang w:val="ru-RU"/>
        </w:rPr>
        <w:fldChar w:fldCharType="begin"/>
      </w:r>
      <w:r w:rsidRPr="00251AB4">
        <w:rPr>
          <w:b/>
          <w:lang w:val="ru-RU"/>
        </w:rPr>
        <w:instrText xml:space="preserve"> TOC \o "1-3" \h \z \u </w:instrText>
      </w:r>
      <w:r w:rsidRPr="00251AB4">
        <w:rPr>
          <w:b/>
          <w:lang w:val="ru-RU"/>
        </w:rPr>
        <w:fldChar w:fldCharType="separate"/>
      </w:r>
      <w:hyperlink w:anchor="_Toc164615092" w:history="1">
        <w:r w:rsidR="00D41ED3" w:rsidRPr="00AE645C">
          <w:rPr>
            <w:rStyle w:val="Hyperlink"/>
            <w:rFonts w:eastAsiaTheme="minorHAnsi"/>
            <w:noProof/>
            <w:lang w:eastAsia="en-US"/>
          </w:rPr>
          <w:t>ПЕРЕЧЕНЬ СОКРАЩЕНИЙ И ОБОЗНАЧЕНИЙ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_Toc164615092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4</w:t>
        </w:r>
        <w:r w:rsidR="00D41ED3">
          <w:rPr>
            <w:noProof/>
            <w:webHidden/>
          </w:rPr>
          <w:fldChar w:fldCharType="end"/>
        </w:r>
      </w:hyperlink>
    </w:p>
    <w:p w14:paraId="545C27F6" w14:textId="60EC6732" w:rsidR="00D41ED3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14:ligatures w14:val="standardContextual"/>
        </w:rPr>
      </w:pPr>
      <w:hyperlink w:anchor="_Toc164615093" w:history="1">
        <w:r w:rsidR="00D41ED3" w:rsidRPr="00AE645C">
          <w:rPr>
            <w:rStyle w:val="Hyperlink"/>
            <w:noProof/>
          </w:rPr>
          <w:t>ВВЕДЕНИЕ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_Toc164615093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5</w:t>
        </w:r>
        <w:r w:rsidR="00D41ED3">
          <w:rPr>
            <w:noProof/>
            <w:webHidden/>
          </w:rPr>
          <w:fldChar w:fldCharType="end"/>
        </w:r>
      </w:hyperlink>
    </w:p>
    <w:p w14:paraId="6E75DDA2" w14:textId="44C199E9" w:rsidR="00D41ED3" w:rsidRDefault="00000000">
      <w:pPr>
        <w:pStyle w:val="TOC1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14:ligatures w14:val="standardContextual"/>
        </w:rPr>
      </w:pPr>
      <w:hyperlink w:anchor="_Toc164615094" w:history="1">
        <w:r w:rsidR="00D41ED3" w:rsidRPr="00AE645C">
          <w:rPr>
            <w:rStyle w:val="Hyperlink"/>
            <w:noProof/>
          </w:rPr>
          <w:t>1</w:t>
        </w:r>
        <w:r w:rsidR="00D41ED3"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АНАЛИТИЧЕСКИЙ ОБЗОР ЛИТЕРАТУРЫ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_Toc164615094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6</w:t>
        </w:r>
        <w:r w:rsidR="00D41ED3">
          <w:rPr>
            <w:noProof/>
            <w:webHidden/>
          </w:rPr>
          <w:fldChar w:fldCharType="end"/>
        </w:r>
      </w:hyperlink>
    </w:p>
    <w:p w14:paraId="3AC484D1" w14:textId="2D07235D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095" w:history="1">
        <w:r w:rsidR="00D41ED3" w:rsidRPr="00AE645C">
          <w:rPr>
            <w:rStyle w:val="Hyperlink"/>
            <w:noProof/>
          </w:rPr>
          <w:t>1.1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Существующие решения для безопасной передачи конфиденциальных данных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_Toc164615095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6</w:t>
        </w:r>
        <w:r w:rsidR="00D41ED3">
          <w:rPr>
            <w:noProof/>
            <w:webHidden/>
          </w:rPr>
          <w:fldChar w:fldCharType="end"/>
        </w:r>
      </w:hyperlink>
    </w:p>
    <w:p w14:paraId="20280E3C" w14:textId="0222AE12" w:rsidR="00D41ED3" w:rsidRDefault="00000000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096" w:history="1">
        <w:r w:rsidR="00D41ED3" w:rsidRPr="00AE645C">
          <w:rPr>
            <w:rStyle w:val="Hyperlink"/>
            <w:noProof/>
          </w:rPr>
          <w:t>1.1.1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Основные принципы криптографии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_Toc164615096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6</w:t>
        </w:r>
        <w:r w:rsidR="00D41ED3">
          <w:rPr>
            <w:noProof/>
            <w:webHidden/>
          </w:rPr>
          <w:fldChar w:fldCharType="end"/>
        </w:r>
      </w:hyperlink>
    </w:p>
    <w:p w14:paraId="3BB6D223" w14:textId="5A7A63D8" w:rsidR="00D41ED3" w:rsidRDefault="00000000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097" w:history="1">
        <w:r w:rsidR="00D41ED3" w:rsidRPr="00AE645C">
          <w:rPr>
            <w:rStyle w:val="Hyperlink"/>
            <w:noProof/>
          </w:rPr>
          <w:t>1.1.2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Существующие методы защиты данных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_Toc164615097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7</w:t>
        </w:r>
        <w:r w:rsidR="00D41ED3">
          <w:rPr>
            <w:noProof/>
            <w:webHidden/>
          </w:rPr>
          <w:fldChar w:fldCharType="end"/>
        </w:r>
      </w:hyperlink>
    </w:p>
    <w:p w14:paraId="6FA86759" w14:textId="4A3F51A1" w:rsidR="00D41ED3" w:rsidRDefault="00000000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098" w:history="1">
        <w:r w:rsidR="00D41ED3" w:rsidRPr="00AE645C">
          <w:rPr>
            <w:rStyle w:val="Hyperlink"/>
            <w:noProof/>
            <w:lang w:val="ru-RU"/>
          </w:rPr>
          <w:t>1.1.3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  <w:lang w:val="ru-RU"/>
          </w:rPr>
          <w:t>Анализ преимуществ и недостатков существующих методов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_Toc164615098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9</w:t>
        </w:r>
        <w:r w:rsidR="00D41ED3">
          <w:rPr>
            <w:noProof/>
            <w:webHidden/>
          </w:rPr>
          <w:fldChar w:fldCharType="end"/>
        </w:r>
      </w:hyperlink>
    </w:p>
    <w:p w14:paraId="2A91AAFC" w14:textId="162DEE6D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099" w:history="1">
        <w:r w:rsidR="00D41ED3" w:rsidRPr="00AE645C">
          <w:rPr>
            <w:rStyle w:val="Hyperlink"/>
            <w:noProof/>
          </w:rPr>
          <w:t>1.2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Описание схемы работы Proxy re-encryption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_Toc164615099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11</w:t>
        </w:r>
        <w:r w:rsidR="00D41ED3">
          <w:rPr>
            <w:noProof/>
            <w:webHidden/>
          </w:rPr>
          <w:fldChar w:fldCharType="end"/>
        </w:r>
      </w:hyperlink>
    </w:p>
    <w:p w14:paraId="31593D85" w14:textId="200D34A4" w:rsidR="00D41ED3" w:rsidRDefault="00000000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00" w:history="1">
        <w:r w:rsidR="00D41ED3" w:rsidRPr="00AE645C">
          <w:rPr>
            <w:rStyle w:val="Hyperlink"/>
            <w:noProof/>
            <w:lang w:val="ru-RU"/>
          </w:rPr>
          <w:t>1.2.1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  <w:lang w:val="ru-RU"/>
          </w:rPr>
          <w:t>Принцип работы схемы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_Toc164615100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11</w:t>
        </w:r>
        <w:r w:rsidR="00D41ED3">
          <w:rPr>
            <w:noProof/>
            <w:webHidden/>
          </w:rPr>
          <w:fldChar w:fldCharType="end"/>
        </w:r>
      </w:hyperlink>
    </w:p>
    <w:p w14:paraId="4799E518" w14:textId="3B5438ED" w:rsidR="00D41ED3" w:rsidRDefault="00000000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01" w:history="1">
        <w:r w:rsidR="00D41ED3" w:rsidRPr="00AE645C">
          <w:rPr>
            <w:rStyle w:val="Hyperlink"/>
            <w:noProof/>
          </w:rPr>
          <w:t>1.2.2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  <w:lang w:val="ru-RU"/>
          </w:rPr>
          <w:t xml:space="preserve">Существующие </w:t>
        </w:r>
        <w:r w:rsidR="00D41ED3" w:rsidRPr="00AE645C">
          <w:rPr>
            <w:rStyle w:val="Hyperlink"/>
            <w:noProof/>
          </w:rPr>
          <w:t xml:space="preserve">PRE </w:t>
        </w:r>
        <w:r w:rsidR="00D41ED3" w:rsidRPr="00AE645C">
          <w:rPr>
            <w:rStyle w:val="Hyperlink"/>
            <w:noProof/>
            <w:lang w:val="ru-RU"/>
          </w:rPr>
          <w:t>схемы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_Toc164615101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12</w:t>
        </w:r>
        <w:r w:rsidR="00D41ED3">
          <w:rPr>
            <w:noProof/>
            <w:webHidden/>
          </w:rPr>
          <w:fldChar w:fldCharType="end"/>
        </w:r>
      </w:hyperlink>
    </w:p>
    <w:p w14:paraId="75F69206" w14:textId="3AB7C980" w:rsidR="00D41ED3" w:rsidRDefault="00000000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02" w:history="1">
        <w:r w:rsidR="00D41ED3" w:rsidRPr="00AE645C">
          <w:rPr>
            <w:rStyle w:val="Hyperlink"/>
            <w:noProof/>
            <w:lang w:val="ru-RU"/>
          </w:rPr>
          <w:t>1.2.3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  <w:lang w:val="ru-RU"/>
          </w:rPr>
          <w:t>Анализ безопасности схемы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_Toc164615102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12</w:t>
        </w:r>
        <w:r w:rsidR="00D41ED3">
          <w:rPr>
            <w:noProof/>
            <w:webHidden/>
          </w:rPr>
          <w:fldChar w:fldCharType="end"/>
        </w:r>
      </w:hyperlink>
    </w:p>
    <w:p w14:paraId="0F4CD4E3" w14:textId="198C2414" w:rsidR="00D41ED3" w:rsidRDefault="00000000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03" w:history="1">
        <w:r w:rsidR="00D41ED3" w:rsidRPr="00AE645C">
          <w:rPr>
            <w:rStyle w:val="Hyperlink"/>
            <w:noProof/>
          </w:rPr>
          <w:t>1.2.4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  <w:lang w:val="ru-RU"/>
          </w:rPr>
          <w:t>Эффективность криптографической защиты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_Toc164615103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14</w:t>
        </w:r>
        <w:r w:rsidR="00D41ED3">
          <w:rPr>
            <w:noProof/>
            <w:webHidden/>
          </w:rPr>
          <w:fldChar w:fldCharType="end"/>
        </w:r>
      </w:hyperlink>
    </w:p>
    <w:p w14:paraId="118FC0BD" w14:textId="7D0C033F" w:rsidR="00D41ED3" w:rsidRDefault="00000000">
      <w:pPr>
        <w:pStyle w:val="TOC1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14:ligatures w14:val="standardContextual"/>
        </w:rPr>
      </w:pPr>
      <w:hyperlink w:anchor="_Toc164615104" w:history="1">
        <w:r w:rsidR="00D41ED3" w:rsidRPr="00AE645C">
          <w:rPr>
            <w:rStyle w:val="Hyperlink"/>
            <w:noProof/>
          </w:rPr>
          <w:t>2</w:t>
        </w:r>
        <w:r w:rsidR="00D41ED3"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СПЕЦИАЛЬНАЯ ЧАСТЬ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_Toc164615104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17</w:t>
        </w:r>
        <w:r w:rsidR="00D41ED3">
          <w:rPr>
            <w:noProof/>
            <w:webHidden/>
          </w:rPr>
          <w:fldChar w:fldCharType="end"/>
        </w:r>
      </w:hyperlink>
    </w:p>
    <w:p w14:paraId="52E1D5F2" w14:textId="61F06ECF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05" w:history="1">
        <w:r w:rsidR="00D41ED3" w:rsidRPr="00AE645C">
          <w:rPr>
            <w:rStyle w:val="Hyperlink"/>
            <w:noProof/>
          </w:rPr>
          <w:t>2.1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Содержательная постановка задачи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_Toc164615105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17</w:t>
        </w:r>
        <w:r w:rsidR="00D41ED3">
          <w:rPr>
            <w:noProof/>
            <w:webHidden/>
          </w:rPr>
          <w:fldChar w:fldCharType="end"/>
        </w:r>
      </w:hyperlink>
    </w:p>
    <w:p w14:paraId="3CD98319" w14:textId="71007724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06" w:history="1">
        <w:r w:rsidR="00D41ED3" w:rsidRPr="00AE645C">
          <w:rPr>
            <w:rStyle w:val="Hyperlink"/>
            <w:noProof/>
          </w:rPr>
          <w:t>2.2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Математическая постановка задачи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_Toc164615106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18</w:t>
        </w:r>
        <w:r w:rsidR="00D41ED3">
          <w:rPr>
            <w:noProof/>
            <w:webHidden/>
          </w:rPr>
          <w:fldChar w:fldCharType="end"/>
        </w:r>
      </w:hyperlink>
    </w:p>
    <w:p w14:paraId="7F873C48" w14:textId="24BEB325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07" w:history="1">
        <w:r w:rsidR="00D41ED3" w:rsidRPr="00AE645C">
          <w:rPr>
            <w:rStyle w:val="Hyperlink"/>
            <w:noProof/>
          </w:rPr>
          <w:t>2.3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Алгоритм перешифрования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_Toc164615107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23</w:t>
        </w:r>
        <w:r w:rsidR="00D41ED3">
          <w:rPr>
            <w:noProof/>
            <w:webHidden/>
          </w:rPr>
          <w:fldChar w:fldCharType="end"/>
        </w:r>
      </w:hyperlink>
    </w:p>
    <w:p w14:paraId="02208D12" w14:textId="422CC9BE" w:rsidR="00D41ED3" w:rsidRDefault="00000000">
      <w:pPr>
        <w:pStyle w:val="TOC1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14:ligatures w14:val="standardContextual"/>
        </w:rPr>
      </w:pPr>
      <w:hyperlink w:anchor="_Toc164615108" w:history="1">
        <w:r w:rsidR="00D41ED3" w:rsidRPr="00AE645C">
          <w:rPr>
            <w:rStyle w:val="Hyperlink"/>
            <w:noProof/>
          </w:rPr>
          <w:t>3</w:t>
        </w:r>
        <w:r w:rsidR="00D41ED3"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ПРОГРАММНОЕ ОБЕСПЕЧЕНИЕ И ТЕСТИРОВАНИЕ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_Toc164615108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26</w:t>
        </w:r>
        <w:r w:rsidR="00D41ED3">
          <w:rPr>
            <w:noProof/>
            <w:webHidden/>
          </w:rPr>
          <w:fldChar w:fldCharType="end"/>
        </w:r>
      </w:hyperlink>
    </w:p>
    <w:p w14:paraId="35D0A935" w14:textId="7B77770F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09" w:history="1">
        <w:r w:rsidR="00D41ED3" w:rsidRPr="00AE645C">
          <w:rPr>
            <w:rStyle w:val="Hyperlink"/>
            <w:noProof/>
          </w:rPr>
          <w:t>3.1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Описание подхода к разработке и тестированию программного обеспечения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_Toc164615109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26</w:t>
        </w:r>
        <w:r w:rsidR="00D41ED3">
          <w:rPr>
            <w:noProof/>
            <w:webHidden/>
          </w:rPr>
          <w:fldChar w:fldCharType="end"/>
        </w:r>
      </w:hyperlink>
    </w:p>
    <w:p w14:paraId="20F81C8B" w14:textId="5102872E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10" w:history="1">
        <w:r w:rsidR="00D41ED3" w:rsidRPr="00AE645C">
          <w:rPr>
            <w:rStyle w:val="Hyperlink"/>
            <w:noProof/>
          </w:rPr>
          <w:t>3.2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Используемые программные средства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_Toc164615110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27</w:t>
        </w:r>
        <w:r w:rsidR="00D41ED3">
          <w:rPr>
            <w:noProof/>
            <w:webHidden/>
          </w:rPr>
          <w:fldChar w:fldCharType="end"/>
        </w:r>
      </w:hyperlink>
    </w:p>
    <w:p w14:paraId="696BB325" w14:textId="757B941C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11" w:history="1">
        <w:r w:rsidR="00D41ED3" w:rsidRPr="00AE645C">
          <w:rPr>
            <w:rStyle w:val="Hyperlink"/>
            <w:noProof/>
          </w:rPr>
          <w:t>3.3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Описание функциональности разработанного ПО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_Toc164615111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28</w:t>
        </w:r>
        <w:r w:rsidR="00D41ED3">
          <w:rPr>
            <w:noProof/>
            <w:webHidden/>
          </w:rPr>
          <w:fldChar w:fldCharType="end"/>
        </w:r>
      </w:hyperlink>
    </w:p>
    <w:p w14:paraId="63C48A8D" w14:textId="7D56E99A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12" w:history="1">
        <w:r w:rsidR="00D41ED3" w:rsidRPr="00AE645C">
          <w:rPr>
            <w:rStyle w:val="Hyperlink"/>
            <w:noProof/>
          </w:rPr>
          <w:t>3.4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Тестирование и оценка эффективности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_Toc164615112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30</w:t>
        </w:r>
        <w:r w:rsidR="00D41ED3">
          <w:rPr>
            <w:noProof/>
            <w:webHidden/>
          </w:rPr>
          <w:fldChar w:fldCharType="end"/>
        </w:r>
      </w:hyperlink>
    </w:p>
    <w:p w14:paraId="06042396" w14:textId="5B0EEE99" w:rsidR="00D41ED3" w:rsidRDefault="00000000">
      <w:pPr>
        <w:pStyle w:val="TOC3"/>
        <w:tabs>
          <w:tab w:val="left" w:pos="1200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13" w:history="1">
        <w:r w:rsidR="00D41ED3" w:rsidRPr="00AE645C">
          <w:rPr>
            <w:rStyle w:val="Hyperlink"/>
            <w:noProof/>
            <w:lang w:val="ru-RU"/>
          </w:rPr>
          <w:t>3.4.1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  <w:lang w:val="ru-RU" w:eastAsia="ru-RU"/>
          </w:rPr>
          <w:t>Описание методологии тестирования схемы Proxy</w:t>
        </w:r>
        <w:r w:rsidR="00D41ED3" w:rsidRPr="00AE645C">
          <w:rPr>
            <w:rStyle w:val="Hyperlink"/>
            <w:noProof/>
            <w:lang w:val="ru-RU"/>
          </w:rPr>
          <w:t xml:space="preserve"> re-encryption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_Toc164615113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30</w:t>
        </w:r>
        <w:r w:rsidR="00D41ED3">
          <w:rPr>
            <w:noProof/>
            <w:webHidden/>
          </w:rPr>
          <w:fldChar w:fldCharType="end"/>
        </w:r>
      </w:hyperlink>
    </w:p>
    <w:p w14:paraId="67D5D53B" w14:textId="5A2D2ECF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14" w:history="1">
        <w:r w:rsidR="00D41ED3" w:rsidRPr="00AE645C">
          <w:rPr>
            <w:rStyle w:val="Hyperlink"/>
            <w:noProof/>
          </w:rPr>
          <w:t>3.5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Оценка криптостойкости системы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_Toc164615114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33</w:t>
        </w:r>
        <w:r w:rsidR="00D41ED3">
          <w:rPr>
            <w:noProof/>
            <w:webHidden/>
          </w:rPr>
          <w:fldChar w:fldCharType="end"/>
        </w:r>
      </w:hyperlink>
    </w:p>
    <w:p w14:paraId="11622AED" w14:textId="2A31DB4E" w:rsidR="00D41ED3" w:rsidRDefault="00000000">
      <w:pPr>
        <w:pStyle w:val="TOC2"/>
        <w:tabs>
          <w:tab w:val="left" w:pos="997"/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64615115" w:history="1">
        <w:r w:rsidR="00D41ED3" w:rsidRPr="00AE645C">
          <w:rPr>
            <w:rStyle w:val="Hyperlink"/>
            <w:noProof/>
          </w:rPr>
          <w:t>3.6</w:t>
        </w:r>
        <w:r w:rsidR="00D41ED3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41ED3" w:rsidRPr="00AE645C">
          <w:rPr>
            <w:rStyle w:val="Hyperlink"/>
            <w:noProof/>
          </w:rPr>
          <w:t>Анализ полученных результатов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_Toc164615115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36</w:t>
        </w:r>
        <w:r w:rsidR="00D41ED3">
          <w:rPr>
            <w:noProof/>
            <w:webHidden/>
          </w:rPr>
          <w:fldChar w:fldCharType="end"/>
        </w:r>
      </w:hyperlink>
    </w:p>
    <w:p w14:paraId="7E158E8D" w14:textId="3987C6D1" w:rsidR="00D41ED3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14:ligatures w14:val="standardContextual"/>
        </w:rPr>
      </w:pPr>
      <w:hyperlink w:anchor="_Toc164615116" w:history="1">
        <w:r w:rsidR="00D41ED3" w:rsidRPr="00AE645C">
          <w:rPr>
            <w:rStyle w:val="Hyperlink"/>
            <w:noProof/>
          </w:rPr>
          <w:t>ЗАКЛЮЧЕНИЕ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_Toc164615116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37</w:t>
        </w:r>
        <w:r w:rsidR="00D41ED3">
          <w:rPr>
            <w:noProof/>
            <w:webHidden/>
          </w:rPr>
          <w:fldChar w:fldCharType="end"/>
        </w:r>
      </w:hyperlink>
    </w:p>
    <w:p w14:paraId="1C0AA9DE" w14:textId="54F6ADD6" w:rsidR="00D41ED3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14:ligatures w14:val="standardContextual"/>
        </w:rPr>
      </w:pPr>
      <w:hyperlink w:anchor="_Toc164615117" w:history="1">
        <w:r w:rsidR="00D41ED3" w:rsidRPr="00AE645C">
          <w:rPr>
            <w:rStyle w:val="Hyperlink"/>
            <w:rFonts w:eastAsiaTheme="minorHAnsi"/>
            <w:noProof/>
            <w:lang w:eastAsia="en-US"/>
          </w:rPr>
          <w:t>СПИСОК ИСПОЛЬЗОВАННЫХ ИСТОЧНИКОВ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_Toc164615117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39</w:t>
        </w:r>
        <w:r w:rsidR="00D41ED3">
          <w:rPr>
            <w:noProof/>
            <w:webHidden/>
          </w:rPr>
          <w:fldChar w:fldCharType="end"/>
        </w:r>
      </w:hyperlink>
    </w:p>
    <w:p w14:paraId="602359D3" w14:textId="33065436" w:rsidR="00D41ED3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14:ligatures w14:val="standardContextual"/>
        </w:rPr>
      </w:pPr>
      <w:hyperlink w:anchor="_Toc164615118" w:history="1">
        <w:r w:rsidR="00D41ED3" w:rsidRPr="00AE645C">
          <w:rPr>
            <w:rStyle w:val="Hyperlink"/>
            <w:noProof/>
          </w:rPr>
          <w:t>ПРИЛОЖЕНИЕ A</w:t>
        </w:r>
        <w:r w:rsidR="00D41ED3">
          <w:rPr>
            <w:noProof/>
            <w:webHidden/>
          </w:rPr>
          <w:tab/>
        </w:r>
        <w:r w:rsidR="00D41ED3">
          <w:rPr>
            <w:noProof/>
            <w:webHidden/>
          </w:rPr>
          <w:fldChar w:fldCharType="begin"/>
        </w:r>
        <w:r w:rsidR="00D41ED3">
          <w:rPr>
            <w:noProof/>
            <w:webHidden/>
          </w:rPr>
          <w:instrText xml:space="preserve"> PAGEREF _Toc164615118 \h </w:instrText>
        </w:r>
        <w:r w:rsidR="00D41ED3">
          <w:rPr>
            <w:noProof/>
            <w:webHidden/>
          </w:rPr>
        </w:r>
        <w:r w:rsidR="00D41ED3">
          <w:rPr>
            <w:noProof/>
            <w:webHidden/>
          </w:rPr>
          <w:fldChar w:fldCharType="separate"/>
        </w:r>
        <w:r w:rsidR="00D41ED3">
          <w:rPr>
            <w:noProof/>
            <w:webHidden/>
          </w:rPr>
          <w:t>41</w:t>
        </w:r>
        <w:r w:rsidR="00D41ED3">
          <w:rPr>
            <w:noProof/>
            <w:webHidden/>
          </w:rPr>
          <w:fldChar w:fldCharType="end"/>
        </w:r>
      </w:hyperlink>
    </w:p>
    <w:p w14:paraId="7F9AAA1C" w14:textId="4739EBFD" w:rsidR="00E17EA4" w:rsidRPr="00960AEC" w:rsidRDefault="00A75358" w:rsidP="00CF70D2">
      <w:pPr>
        <w:spacing w:before="240"/>
        <w:rPr>
          <w:b/>
          <w:sz w:val="28"/>
        </w:rPr>
      </w:pPr>
      <w:r w:rsidRPr="00251AB4">
        <w:rPr>
          <w:b/>
          <w:sz w:val="28"/>
          <w:lang w:val="ru-RU"/>
        </w:rPr>
        <w:fldChar w:fldCharType="end"/>
      </w:r>
    </w:p>
    <w:p w14:paraId="6E5D9BDB" w14:textId="62171612" w:rsidR="005F7E08" w:rsidRPr="005F7E08" w:rsidRDefault="005F7E08" w:rsidP="005F7E08">
      <w:pPr>
        <w:tabs>
          <w:tab w:val="left" w:pos="3819"/>
        </w:tabs>
        <w:rPr>
          <w:lang w:val="ru-RU"/>
        </w:rPr>
        <w:sectPr w:rsidR="005F7E08" w:rsidRPr="005F7E08" w:rsidSect="002A2634">
          <w:type w:val="continuous"/>
          <w:pgSz w:w="11920" w:h="16840"/>
          <w:pgMar w:top="1134" w:right="851" w:bottom="1134" w:left="1701" w:header="0" w:footer="998" w:gutter="0"/>
          <w:pgNumType w:start="2"/>
          <w:cols w:space="720"/>
          <w:docGrid w:linePitch="326"/>
        </w:sectPr>
      </w:pPr>
      <w:r>
        <w:rPr>
          <w:lang w:val="ru-RU"/>
        </w:rPr>
        <w:tab/>
      </w:r>
    </w:p>
    <w:p w14:paraId="3B6695E2" w14:textId="372C395A" w:rsidR="00E17EA4" w:rsidRPr="00960AEC" w:rsidRDefault="00E17EA4">
      <w:pPr>
        <w:widowControl w:val="0"/>
        <w:autoSpaceDE w:val="0"/>
        <w:autoSpaceDN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12271357" w14:textId="1866D0D7" w:rsidR="00DE060C" w:rsidRPr="00E17EA4" w:rsidRDefault="00DE060C" w:rsidP="00E17EA4">
      <w:pPr>
        <w:pStyle w:val="Heading1"/>
        <w:rPr>
          <w:rFonts w:ascii="TimesNewRomanPS" w:hAnsi="TimesNewRomanPS"/>
        </w:rPr>
      </w:pPr>
      <w:bookmarkStart w:id="8" w:name="_Toc164615092"/>
      <w:r>
        <w:rPr>
          <w:rFonts w:eastAsiaTheme="minorHAnsi"/>
          <w:lang w:eastAsia="en-US"/>
        </w:rPr>
        <w:lastRenderedPageBreak/>
        <w:t>ПЕРЕЧЕНЬ СОКРАЩЕНИЙ И ОБОЗНАЧЕНИЙ</w:t>
      </w:r>
      <w:bookmarkEnd w:id="8"/>
      <w:r w:rsidR="00A7212A" w:rsidRPr="00A7212A">
        <w:rPr>
          <w:rFonts w:ascii="TimesNewRomanPS" w:hAnsi="TimesNewRomanPS"/>
        </w:rPr>
        <w:t xml:space="preserve"> </w:t>
      </w:r>
    </w:p>
    <w:p w14:paraId="293D9557" w14:textId="77777777" w:rsidR="00E17EA4" w:rsidRDefault="00E17EA4" w:rsidP="00E17EA4">
      <w:pPr>
        <w:pStyle w:val="a"/>
      </w:pPr>
      <w:r>
        <w:t>В настоящей работе применяют следующие сокращения и</w:t>
      </w:r>
    </w:p>
    <w:p w14:paraId="22976102" w14:textId="247146F2" w:rsidR="00052D01" w:rsidRPr="00052D01" w:rsidRDefault="00E17EA4" w:rsidP="00E17EA4">
      <w:pPr>
        <w:pStyle w:val="a"/>
        <w:ind w:firstLine="0"/>
        <w:rPr>
          <w:lang w:val="en-US"/>
        </w:rPr>
      </w:pPr>
      <w:r>
        <w:t>обозначения</w:t>
      </w:r>
      <w:r w:rsidRPr="00D41ED3">
        <w:rPr>
          <w:lang w:val="en-US"/>
        </w:rPr>
        <w:t>:</w:t>
      </w:r>
    </w:p>
    <w:p w14:paraId="790B753E" w14:textId="7B802560" w:rsidR="00DE060C" w:rsidRDefault="00052D01" w:rsidP="009C2466">
      <w:pPr>
        <w:pStyle w:val="a"/>
        <w:rPr>
          <w:lang w:val="en-US"/>
        </w:rPr>
      </w:pPr>
      <w:r>
        <w:rPr>
          <w:lang w:val="en-US"/>
        </w:rPr>
        <w:t>AES</w:t>
      </w:r>
      <w:r w:rsidR="00DE060C" w:rsidRPr="00D41ED3">
        <w:rPr>
          <w:lang w:val="en-US"/>
        </w:rPr>
        <w:t xml:space="preserve"> – </w:t>
      </w:r>
      <w:r w:rsidRPr="00052D01">
        <w:rPr>
          <w:lang w:val="en-US"/>
        </w:rPr>
        <w:t>advanced encryption standard</w:t>
      </w:r>
    </w:p>
    <w:p w14:paraId="3A7AC47D" w14:textId="19D4E94D" w:rsidR="00052D01" w:rsidRPr="00D41ED3" w:rsidRDefault="00052D01" w:rsidP="00052D01">
      <w:pPr>
        <w:pStyle w:val="a"/>
        <w:rPr>
          <w:lang w:val="en-US"/>
        </w:rPr>
      </w:pPr>
      <w:r w:rsidRPr="00D41ED3">
        <w:rPr>
          <w:lang w:val="en-US"/>
        </w:rPr>
        <w:t>CA – certificate authority</w:t>
      </w:r>
    </w:p>
    <w:p w14:paraId="479DD1B8" w14:textId="46DF97EB" w:rsidR="00DE060C" w:rsidRPr="00D41ED3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 xml:space="preserve">CB-PRE </w:t>
      </w:r>
      <w:r w:rsidR="008F06D2" w:rsidRPr="00016B81">
        <w:rPr>
          <w:lang w:val="en-US"/>
        </w:rPr>
        <w:t>–</w:t>
      </w:r>
      <w:r w:rsidRPr="00016B81">
        <w:rPr>
          <w:lang w:val="en-US"/>
        </w:rPr>
        <w:t xml:space="preserve"> </w:t>
      </w:r>
      <w:proofErr w:type="gramStart"/>
      <w:r w:rsidRPr="00016B81">
        <w:rPr>
          <w:lang w:val="en-US"/>
        </w:rPr>
        <w:t>certificate based</w:t>
      </w:r>
      <w:proofErr w:type="gramEnd"/>
      <w:r w:rsidRPr="00016B81">
        <w:rPr>
          <w:lang w:val="en-US"/>
        </w:rPr>
        <w:t xml:space="preserve"> proxy re-encryption</w:t>
      </w:r>
    </w:p>
    <w:p w14:paraId="59AC2111" w14:textId="258F849B" w:rsidR="00B8528A" w:rsidRDefault="00B8528A" w:rsidP="009C2466">
      <w:pPr>
        <w:pStyle w:val="a"/>
        <w:rPr>
          <w:rStyle w:val="Emphasis"/>
          <w:iCs w:val="0"/>
          <w:lang w:val="en-US"/>
        </w:rPr>
      </w:pPr>
      <w:r>
        <w:rPr>
          <w:rStyle w:val="Emphasis"/>
          <w:iCs w:val="0"/>
          <w:lang w:val="en-US"/>
        </w:rPr>
        <w:t>CCA – chosen-ciphertext attack</w:t>
      </w:r>
    </w:p>
    <w:p w14:paraId="3B6EA359" w14:textId="4A7FF02C" w:rsidR="00B8528A" w:rsidRDefault="00B8528A" w:rsidP="009C2466">
      <w:pPr>
        <w:pStyle w:val="a"/>
        <w:rPr>
          <w:rStyle w:val="Emphasis"/>
          <w:iCs w:val="0"/>
          <w:lang w:val="en-US"/>
        </w:rPr>
      </w:pPr>
      <w:r>
        <w:rPr>
          <w:rStyle w:val="Emphasis"/>
          <w:iCs w:val="0"/>
          <w:lang w:val="en-US"/>
        </w:rPr>
        <w:t>CPA – chosen</w:t>
      </w:r>
      <w:r w:rsidRPr="00B8528A">
        <w:rPr>
          <w:rStyle w:val="Emphasis"/>
          <w:iCs w:val="0"/>
          <w:lang w:val="en-US"/>
        </w:rPr>
        <w:t>-</w:t>
      </w:r>
      <w:r>
        <w:rPr>
          <w:rStyle w:val="Emphasis"/>
          <w:iCs w:val="0"/>
          <w:lang w:val="en-US"/>
        </w:rPr>
        <w:t>plaintext attack</w:t>
      </w:r>
    </w:p>
    <w:p w14:paraId="0C8365F9" w14:textId="77777777" w:rsidR="00DE060C" w:rsidRPr="00016B81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EC – elliptic-curve</w:t>
      </w:r>
    </w:p>
    <w:p w14:paraId="27EBCB0A" w14:textId="77777777" w:rsidR="00DE060C" w:rsidRPr="00016B81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ECQV – elliptic curve Qu Vanstone</w:t>
      </w:r>
    </w:p>
    <w:p w14:paraId="1BD90059" w14:textId="77777777" w:rsidR="00DE060C" w:rsidRPr="00016B81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IOT – internet of things</w:t>
      </w:r>
    </w:p>
    <w:p w14:paraId="6EEF1545" w14:textId="77777777" w:rsidR="00DE060C" w:rsidRPr="00FD0F04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PRE – proxy re-encryption</w:t>
      </w:r>
    </w:p>
    <w:p w14:paraId="7D56591F" w14:textId="23ACB7CC" w:rsidR="00052D01" w:rsidRPr="00FD0F04" w:rsidRDefault="00052D01" w:rsidP="009C2466">
      <w:pPr>
        <w:pStyle w:val="a"/>
        <w:rPr>
          <w:lang w:val="en-US"/>
        </w:rPr>
      </w:pPr>
      <w:r>
        <w:rPr>
          <w:lang w:val="en-US"/>
        </w:rPr>
        <w:t>RSA</w:t>
      </w:r>
      <w:r w:rsidRPr="00FD0F04">
        <w:rPr>
          <w:lang w:val="en-US"/>
        </w:rPr>
        <w:t xml:space="preserve"> – </w:t>
      </w:r>
      <w:r w:rsidRPr="00052D01">
        <w:t>аббревиатура</w:t>
      </w:r>
      <w:r w:rsidRPr="00FD0F04">
        <w:rPr>
          <w:lang w:val="en-US"/>
        </w:rPr>
        <w:t xml:space="preserve"> </w:t>
      </w:r>
      <w:r w:rsidRPr="00052D01">
        <w:t>от</w:t>
      </w:r>
      <w:r w:rsidRPr="00FD0F04">
        <w:rPr>
          <w:lang w:val="en-US"/>
        </w:rPr>
        <w:t xml:space="preserve"> </w:t>
      </w:r>
      <w:r w:rsidRPr="00052D01">
        <w:t>фамилий</w:t>
      </w:r>
      <w:r w:rsidRPr="00FD0F04">
        <w:rPr>
          <w:lang w:val="en-US"/>
        </w:rPr>
        <w:t xml:space="preserve"> </w:t>
      </w:r>
      <w:r w:rsidRPr="00052D01">
        <w:rPr>
          <w:lang w:val="en-US"/>
        </w:rPr>
        <w:t>Rivest</w:t>
      </w:r>
      <w:r w:rsidRPr="00FD0F04">
        <w:rPr>
          <w:lang w:val="en-US"/>
        </w:rPr>
        <w:t xml:space="preserve">, </w:t>
      </w:r>
      <w:r w:rsidRPr="00052D01">
        <w:rPr>
          <w:lang w:val="en-US"/>
        </w:rPr>
        <w:t>Shamir</w:t>
      </w:r>
      <w:r w:rsidRPr="00FD0F04">
        <w:rPr>
          <w:lang w:val="en-US"/>
        </w:rPr>
        <w:t xml:space="preserve"> </w:t>
      </w:r>
      <w:r w:rsidRPr="00052D01">
        <w:t>и</w:t>
      </w:r>
      <w:r w:rsidRPr="00FD0F04">
        <w:rPr>
          <w:lang w:val="en-US"/>
        </w:rPr>
        <w:t xml:space="preserve"> </w:t>
      </w:r>
      <w:r w:rsidRPr="00052D01">
        <w:rPr>
          <w:lang w:val="en-US"/>
        </w:rPr>
        <w:t>Adleman</w:t>
      </w:r>
    </w:p>
    <w:p w14:paraId="5EDF2950" w14:textId="4EAC1FC4" w:rsidR="00B8528A" w:rsidRPr="00016B81" w:rsidRDefault="00B8528A" w:rsidP="00B8528A">
      <w:pPr>
        <w:pStyle w:val="a"/>
        <w:rPr>
          <w:lang w:val="en-US"/>
        </w:rPr>
      </w:pPr>
      <w:r>
        <w:rPr>
          <w:rStyle w:val="Emphasis"/>
          <w:iCs w:val="0"/>
          <w:lang w:val="en-US"/>
        </w:rPr>
        <w:t>SCA – side-channel attack</w:t>
      </w:r>
    </w:p>
    <w:p w14:paraId="650FE815" w14:textId="77777777" w:rsidR="00DE060C" w:rsidRPr="00016B81" w:rsidRDefault="00DE060C" w:rsidP="009C2466">
      <w:pPr>
        <w:pStyle w:val="a"/>
        <w:rPr>
          <w:lang w:val="en-US"/>
        </w:rPr>
      </w:pPr>
      <w:r w:rsidRPr="00016B81">
        <w:rPr>
          <w:lang w:val="en-US"/>
        </w:rPr>
        <w:t>SSH – secure shell</w:t>
      </w:r>
    </w:p>
    <w:p w14:paraId="2E475CC0" w14:textId="77777777" w:rsidR="00DE060C" w:rsidRPr="00D41ED3" w:rsidRDefault="00DE060C" w:rsidP="009C2466">
      <w:pPr>
        <w:pStyle w:val="a"/>
      </w:pPr>
      <w:r w:rsidRPr="00016B81">
        <w:rPr>
          <w:lang w:val="en-US"/>
        </w:rPr>
        <w:t>TLS</w:t>
      </w:r>
      <w:r w:rsidRPr="00D41ED3">
        <w:t xml:space="preserve"> – </w:t>
      </w:r>
      <w:r w:rsidRPr="00016B81">
        <w:rPr>
          <w:lang w:val="en-US"/>
        </w:rPr>
        <w:t>transport</w:t>
      </w:r>
      <w:r w:rsidRPr="00D41ED3">
        <w:t xml:space="preserve"> </w:t>
      </w:r>
      <w:r w:rsidRPr="00016B81">
        <w:rPr>
          <w:lang w:val="en-US"/>
        </w:rPr>
        <w:t>layer</w:t>
      </w:r>
      <w:r w:rsidRPr="00D41ED3">
        <w:t xml:space="preserve"> </w:t>
      </w:r>
      <w:r w:rsidRPr="00016B81">
        <w:rPr>
          <w:lang w:val="en-US"/>
        </w:rPr>
        <w:t>security</w:t>
      </w:r>
    </w:p>
    <w:p w14:paraId="4ED41252" w14:textId="3E938340" w:rsidR="00A7212A" w:rsidRPr="00D41ED3" w:rsidRDefault="00A7212A" w:rsidP="009C2466">
      <w:pPr>
        <w:pStyle w:val="a"/>
      </w:pPr>
      <w:r w:rsidRPr="00D41ED3">
        <w:br w:type="page"/>
      </w:r>
    </w:p>
    <w:p w14:paraId="2CD18C79" w14:textId="73ACFF89" w:rsidR="00AE0A20" w:rsidRPr="008F06D2" w:rsidRDefault="00AD40B5" w:rsidP="0096153F">
      <w:pPr>
        <w:pStyle w:val="Heading1"/>
      </w:pPr>
      <w:bookmarkStart w:id="9" w:name="_Toc164615093"/>
      <w:r w:rsidRPr="008F06D2">
        <w:lastRenderedPageBreak/>
        <w:t>ВВЕДЕНИЕ</w:t>
      </w:r>
      <w:bookmarkEnd w:id="9"/>
    </w:p>
    <w:p w14:paraId="43126FB1" w14:textId="6A255B77" w:rsidR="007F5C5A" w:rsidRPr="003955A9" w:rsidRDefault="007F5C5A" w:rsidP="009C2466">
      <w:pPr>
        <w:pStyle w:val="a"/>
      </w:pPr>
      <w:bookmarkStart w:id="10" w:name="OLE_LINK38"/>
      <w:r w:rsidRPr="006952B5">
        <w:t>В современном мире передача конфиденциальной информации является критически важной задачей</w:t>
      </w:r>
      <w:r w:rsidR="00F76071">
        <w:t xml:space="preserve"> из-за возрастающего из года в год числа кибератак</w:t>
      </w:r>
      <w:r w:rsidR="00355B4E">
        <w:t xml:space="preserve">. Это особенно важно в финансовом секторе, где необходимо соблюдать строгие нормативные требования к защите информации без риска </w:t>
      </w:r>
      <w:proofErr w:type="spellStart"/>
      <w:r w:rsidR="00355B4E">
        <w:t>компроментации</w:t>
      </w:r>
      <w:proofErr w:type="spellEnd"/>
      <w:r w:rsidR="00355B4E">
        <w:t xml:space="preserve"> данных</w:t>
      </w:r>
      <w:r w:rsidRPr="006952B5">
        <w:t xml:space="preserve"> </w:t>
      </w:r>
      <w:r w:rsidR="00355B4E">
        <w:t xml:space="preserve">в процессе их передачи. </w:t>
      </w:r>
      <w:r w:rsidRPr="006952B5">
        <w:t xml:space="preserve">В связи с этим существует потребность в разработке надежных и безопасных методов передачи данных. Схема </w:t>
      </w:r>
      <w:proofErr w:type="spellStart"/>
      <w:r w:rsidR="00B43415">
        <w:t>p</w:t>
      </w:r>
      <w:r w:rsidRPr="00A83F58">
        <w:t>roxy</w:t>
      </w:r>
      <w:proofErr w:type="spellEnd"/>
      <w:r w:rsidRPr="006952B5">
        <w:t xml:space="preserve"> </w:t>
      </w:r>
      <w:r w:rsidR="00B43415">
        <w:t>r</w:t>
      </w:r>
      <w:r w:rsidRPr="00A83F58">
        <w:t>e</w:t>
      </w:r>
      <w:r w:rsidRPr="006952B5">
        <w:t>-</w:t>
      </w:r>
      <w:r w:rsidR="00B43415">
        <w:t>e</w:t>
      </w:r>
      <w:r w:rsidRPr="00A83F58">
        <w:t>ncryption</w:t>
      </w:r>
      <w:r w:rsidRPr="006952B5">
        <w:t xml:space="preserve"> (</w:t>
      </w:r>
      <w:r w:rsidRPr="00A83F58">
        <w:t>PRE</w:t>
      </w:r>
      <w:r w:rsidRPr="006952B5">
        <w:t xml:space="preserve">) является одним из таких методов, который позволяет передавать зашифрованные данные от отправителя к получателю через </w:t>
      </w:r>
      <w:r w:rsidR="00455B29" w:rsidRPr="006952B5">
        <w:t>надежн</w:t>
      </w:r>
      <w:r w:rsidR="00455B29">
        <w:t xml:space="preserve">ого </w:t>
      </w:r>
      <w:r w:rsidRPr="006952B5">
        <w:t>посредник</w:t>
      </w:r>
      <w:r w:rsidR="00455B29">
        <w:t>а</w:t>
      </w:r>
      <w:r w:rsidRPr="006952B5">
        <w:t xml:space="preserve">, </w:t>
      </w:r>
      <w:r w:rsidR="00455B29">
        <w:t>который называется</w:t>
      </w:r>
      <w:r w:rsidR="00455B29" w:rsidRPr="006952B5">
        <w:t xml:space="preserve"> </w:t>
      </w:r>
      <w:r w:rsidRPr="006952B5">
        <w:t>прокси-сервером</w:t>
      </w:r>
      <w:r w:rsidR="00455B29">
        <w:t xml:space="preserve"> (</w:t>
      </w:r>
      <w:r w:rsidR="00455B29">
        <w:rPr>
          <w:lang w:val="en-GB"/>
        </w:rPr>
        <w:t>proxy</w:t>
      </w:r>
      <w:r w:rsidR="00455B29" w:rsidRPr="000B61DF">
        <w:t>-</w:t>
      </w:r>
      <w:r w:rsidR="00455B29">
        <w:rPr>
          <w:lang w:val="en-GB"/>
        </w:rPr>
        <w:t>server</w:t>
      </w:r>
      <w:r w:rsidR="00455B29">
        <w:t>)</w:t>
      </w:r>
      <w:r w:rsidRPr="006952B5">
        <w:t>.</w:t>
      </w:r>
    </w:p>
    <w:p w14:paraId="676279DE" w14:textId="5593A761" w:rsidR="007F5C5A" w:rsidRPr="006952B5" w:rsidRDefault="007F5C5A" w:rsidP="009C2466">
      <w:pPr>
        <w:pStyle w:val="a"/>
      </w:pPr>
      <w:bookmarkStart w:id="11" w:name="_Hlk166009885"/>
      <w:r w:rsidRPr="006952B5">
        <w:t xml:space="preserve">Данная курсовая работа посвящена разработке алгоритмического и программного обеспечения </w:t>
      </w:r>
      <w:r w:rsidR="00B43415">
        <w:t>для создания к</w:t>
      </w:r>
      <w:r w:rsidR="00B43415" w:rsidRPr="00B43415">
        <w:t>риптосистем</w:t>
      </w:r>
      <w:r w:rsidR="00B43415">
        <w:t xml:space="preserve">ы </w:t>
      </w:r>
      <w:proofErr w:type="spellStart"/>
      <w:r w:rsidR="00B43415" w:rsidRPr="00B43415">
        <w:t>proxy</w:t>
      </w:r>
      <w:proofErr w:type="spellEnd"/>
      <w:r w:rsidR="00B43415" w:rsidRPr="00B43415">
        <w:t xml:space="preserve"> re-encryption на базе блокчейн</w:t>
      </w:r>
      <w:r w:rsidR="00B43415">
        <w:t>а</w:t>
      </w:r>
      <w:r w:rsidR="00B43415" w:rsidRPr="00B43415">
        <w:t xml:space="preserve"> для безопасной передачи конфиденциальных данных в </w:t>
      </w:r>
      <w:r w:rsidR="00455B29">
        <w:t xml:space="preserve">реальных отраслях экономики, например, аудите, лицензировании или </w:t>
      </w:r>
      <w:r w:rsidR="00B43415" w:rsidRPr="00B43415">
        <w:t>финансовом секторе</w:t>
      </w:r>
      <w:r w:rsidRPr="006952B5">
        <w:t>.</w:t>
      </w:r>
    </w:p>
    <w:bookmarkEnd w:id="10"/>
    <w:bookmarkEnd w:id="11"/>
    <w:p w14:paraId="7E614162" w14:textId="1AA665F1" w:rsidR="007F5C5A" w:rsidRPr="006952B5" w:rsidRDefault="007F5C5A" w:rsidP="009C2466">
      <w:pPr>
        <w:pStyle w:val="a"/>
      </w:pPr>
      <w:r w:rsidRPr="006952B5">
        <w:t xml:space="preserve">Работа будет состоять из следующих разделов: введение в схему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, описание </w:t>
      </w:r>
      <w:r w:rsidRPr="00A83F58">
        <w:t>CB</w:t>
      </w:r>
      <w:r w:rsidRPr="006952B5">
        <w:t>-</w:t>
      </w:r>
      <w:r w:rsidRPr="00A83F58">
        <w:t>PRE</w:t>
      </w:r>
      <w:r w:rsidRPr="006952B5">
        <w:t xml:space="preserve"> схемы и всех ее компонентов, анализ применимости для передачи конфиденциальных данных, реализация схемы на основе выбранного языка программирования, тестирование разработанной системы и обсуждение результатов.</w:t>
      </w:r>
    </w:p>
    <w:p w14:paraId="3AC506C1" w14:textId="6E72FFF4" w:rsidR="004B2F79" w:rsidRPr="006952B5" w:rsidRDefault="007F5C5A" w:rsidP="009C2466">
      <w:pPr>
        <w:pStyle w:val="a"/>
      </w:pPr>
      <w:bookmarkStart w:id="12" w:name="OLE_LINK75"/>
      <w:r w:rsidRPr="006952B5">
        <w:t xml:space="preserve">Целью данной курсовой работы является изучение схемы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="00455B29">
        <w:t>, анализ её защищенности</w:t>
      </w:r>
      <w:r w:rsidR="004705B3">
        <w:t xml:space="preserve"> </w:t>
      </w:r>
      <w:del w:id="13" w:author="Тарханов Иван Александрович" w:date="2024-05-06T11:01:00Z">
        <w:r w:rsidR="004705B3" w:rsidDel="00455B29">
          <w:delText>в сфере финансовых технологий</w:delText>
        </w:r>
        <w:r w:rsidRPr="006952B5" w:rsidDel="00455B29">
          <w:delText xml:space="preserve"> </w:delText>
        </w:r>
      </w:del>
      <w:r w:rsidRPr="006952B5">
        <w:t xml:space="preserve">и разработка </w:t>
      </w:r>
      <w:r w:rsidR="00455B29">
        <w:t>прототипа</w:t>
      </w:r>
      <w:r w:rsidR="00455B29" w:rsidRPr="006952B5">
        <w:t xml:space="preserve"> </w:t>
      </w:r>
      <w:r w:rsidRPr="006952B5">
        <w:t xml:space="preserve">системы </w:t>
      </w:r>
      <w:r w:rsidRPr="00A83F58">
        <w:t>CB</w:t>
      </w:r>
      <w:r w:rsidRPr="006952B5">
        <w:t>-</w:t>
      </w:r>
      <w:r w:rsidRPr="00A83F58">
        <w:t>PRE</w:t>
      </w:r>
      <w:r w:rsidRPr="006952B5">
        <w:t xml:space="preserve"> для передачи конфиденциальных данных с использованием выбранного языка программирования. Ожидается, что разработанная система будет эффективно работать на практике и обеспечивать высокий уровень безопасности для передаваемых данных</w:t>
      </w:r>
      <w:bookmarkEnd w:id="12"/>
      <w:r w:rsidRPr="006952B5">
        <w:t>.</w:t>
      </w:r>
      <w:r w:rsidR="004B2F79" w:rsidRPr="006952B5">
        <w:br w:type="page"/>
      </w:r>
    </w:p>
    <w:p w14:paraId="214C6033" w14:textId="7065D847" w:rsidR="0096153F" w:rsidRDefault="0096153F" w:rsidP="00F93C0E">
      <w:pPr>
        <w:pStyle w:val="Heading1"/>
        <w:numPr>
          <w:ilvl w:val="0"/>
          <w:numId w:val="4"/>
        </w:numPr>
      </w:pPr>
      <w:bookmarkStart w:id="14" w:name="_Toc164615094"/>
      <w:r w:rsidRPr="0096153F">
        <w:lastRenderedPageBreak/>
        <w:t>АНАЛИТИЧЕСКИЙ ОБЗОР ЛИТЕРАТУРЫ</w:t>
      </w:r>
      <w:bookmarkEnd w:id="14"/>
    </w:p>
    <w:p w14:paraId="365B294F" w14:textId="73618D86" w:rsidR="009C2466" w:rsidRPr="001C7FEA" w:rsidRDefault="0096153F" w:rsidP="001C7FEA">
      <w:pPr>
        <w:pStyle w:val="Heading2"/>
        <w:spacing w:before="240" w:after="240"/>
        <w:ind w:left="0" w:firstLine="709"/>
      </w:pPr>
      <w:bookmarkStart w:id="15" w:name="_Toc164615095"/>
      <w:r w:rsidRPr="009C2466">
        <w:t>Существующие решения для безопасной передачи конфиденциальных данных</w:t>
      </w:r>
      <w:bookmarkEnd w:id="15"/>
    </w:p>
    <w:p w14:paraId="346D1423" w14:textId="487DF2A6" w:rsidR="007F5C5A" w:rsidRPr="009C2466" w:rsidRDefault="00895BA1" w:rsidP="00F93C0E">
      <w:pPr>
        <w:pStyle w:val="Heading3"/>
        <w:numPr>
          <w:ilvl w:val="2"/>
          <w:numId w:val="4"/>
        </w:numPr>
        <w:ind w:left="0" w:firstLine="709"/>
      </w:pPr>
      <w:bookmarkStart w:id="16" w:name="_Toc164615096"/>
      <w:r w:rsidRPr="009C2466">
        <w:t>Основные принципы</w:t>
      </w:r>
      <w:r w:rsidR="000444D0" w:rsidRPr="009C2466">
        <w:t xml:space="preserve"> криптографии</w:t>
      </w:r>
      <w:bookmarkEnd w:id="16"/>
    </w:p>
    <w:p w14:paraId="78C2DF1D" w14:textId="6D6319F8" w:rsidR="00B50262" w:rsidRPr="004B167E" w:rsidRDefault="00B50262" w:rsidP="009C2466">
      <w:pPr>
        <w:pStyle w:val="a"/>
      </w:pPr>
      <w:r w:rsidRPr="006952B5">
        <w:t xml:space="preserve">Криптография </w:t>
      </w:r>
      <w:r w:rsidR="009C2466">
        <w:t>–</w:t>
      </w:r>
      <w:r w:rsidRPr="006952B5">
        <w:t xml:space="preserve"> это наука о защите информации, которая изучает методы обеспечения конфиденциальности, целостности и аутентичности данных. Ее основная задача - обеспечить безопасную передачу информации между двумя или более участниками без риска ее прослушивания или изменения.</w:t>
      </w:r>
    </w:p>
    <w:p w14:paraId="621B6302" w14:textId="378BC8AE" w:rsidR="00B50262" w:rsidRPr="00A83F58" w:rsidRDefault="00B50262" w:rsidP="005E292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A83F58">
        <w:rPr>
          <w:sz w:val="28"/>
          <w:szCs w:val="28"/>
        </w:rPr>
        <w:t>Основными принципами криптографии являются:</w:t>
      </w:r>
    </w:p>
    <w:p w14:paraId="01753AB6" w14:textId="02EF3394" w:rsidR="00B50262" w:rsidRPr="00E00D71" w:rsidRDefault="00B50262" w:rsidP="00F93C0E">
      <w:pPr>
        <w:pStyle w:val="NormalWeb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E00D71">
        <w:rPr>
          <w:sz w:val="28"/>
          <w:szCs w:val="28"/>
          <w:lang w:val="ru-RU"/>
        </w:rPr>
        <w:t xml:space="preserve">Симметричное и асимметричное шифрование </w:t>
      </w:r>
      <w:r w:rsidR="009C2466" w:rsidRPr="00E00D71">
        <w:rPr>
          <w:sz w:val="28"/>
          <w:szCs w:val="28"/>
          <w:lang w:val="ru-RU"/>
        </w:rPr>
        <w:t xml:space="preserve">– </w:t>
      </w:r>
      <w:r w:rsidRPr="00E00D71">
        <w:rPr>
          <w:sz w:val="28"/>
          <w:szCs w:val="28"/>
          <w:lang w:val="ru-RU"/>
        </w:rPr>
        <w:t xml:space="preserve">это методы шифрования данных, которые обеспечивают защиту информации при ее передаче по сети. В симметричном шифровании для шифрования и расшифрования используется один и </w:t>
      </w:r>
      <w:r w:rsidRPr="00E00D71">
        <w:rPr>
          <w:color w:val="000000" w:themeColor="text1"/>
          <w:sz w:val="28"/>
          <w:szCs w:val="28"/>
          <w:lang w:val="ru-RU"/>
        </w:rPr>
        <w:t xml:space="preserve">тот же ключ. В асимметричном шифровании используются два ключа: открытый и </w:t>
      </w:r>
      <w:proofErr w:type="gramStart"/>
      <w:r w:rsidRPr="00E00D71">
        <w:rPr>
          <w:color w:val="000000" w:themeColor="text1"/>
          <w:sz w:val="28"/>
          <w:szCs w:val="28"/>
          <w:lang w:val="ru-RU"/>
        </w:rPr>
        <w:t>закрытый</w:t>
      </w:r>
      <w:r w:rsidR="00334833" w:rsidRPr="00E00D71">
        <w:rPr>
          <w:color w:val="000000" w:themeColor="text1"/>
          <w:sz w:val="28"/>
          <w:szCs w:val="28"/>
          <w:lang w:val="ru-RU"/>
        </w:rPr>
        <w:t>[</w:t>
      </w:r>
      <w:proofErr w:type="gramEnd"/>
      <w:r w:rsidR="00334833" w:rsidRPr="00E00D71">
        <w:rPr>
          <w:color w:val="000000" w:themeColor="text1"/>
          <w:sz w:val="28"/>
          <w:szCs w:val="28"/>
          <w:lang w:val="ru-RU"/>
        </w:rPr>
        <w:t>1]</w:t>
      </w:r>
      <w:r w:rsidRPr="00E00D71">
        <w:rPr>
          <w:color w:val="000000" w:themeColor="text1"/>
          <w:sz w:val="28"/>
          <w:szCs w:val="28"/>
          <w:lang w:val="ru-RU"/>
        </w:rPr>
        <w:t>.</w:t>
      </w:r>
    </w:p>
    <w:p w14:paraId="5DACA134" w14:textId="4235FCDD" w:rsidR="00B50262" w:rsidRPr="006C63F0" w:rsidRDefault="00B50262" w:rsidP="00F93C0E">
      <w:pPr>
        <w:pStyle w:val="NormalWeb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00D71">
        <w:rPr>
          <w:color w:val="000000" w:themeColor="text1"/>
          <w:sz w:val="28"/>
          <w:szCs w:val="28"/>
          <w:lang w:val="ru-RU"/>
        </w:rPr>
        <w:t xml:space="preserve">Хэширование </w:t>
      </w:r>
      <w:r w:rsidR="009C2466" w:rsidRPr="00E00D71">
        <w:rPr>
          <w:color w:val="000000" w:themeColor="text1"/>
          <w:sz w:val="28"/>
          <w:szCs w:val="28"/>
          <w:lang w:val="ru-RU"/>
        </w:rPr>
        <w:t>–</w:t>
      </w:r>
      <w:r w:rsidRPr="00E00D71">
        <w:rPr>
          <w:color w:val="000000" w:themeColor="text1"/>
          <w:sz w:val="28"/>
          <w:szCs w:val="28"/>
          <w:lang w:val="ru-RU"/>
        </w:rPr>
        <w:t xml:space="preserve"> это процесс преобразования данных произвольной длины в уникальную фиксированную строку определенной длины. </w:t>
      </w:r>
      <w:proofErr w:type="spellStart"/>
      <w:r w:rsidRPr="006C63F0">
        <w:rPr>
          <w:color w:val="000000" w:themeColor="text1"/>
          <w:sz w:val="28"/>
          <w:szCs w:val="28"/>
        </w:rPr>
        <w:t>Хэширование</w:t>
      </w:r>
      <w:proofErr w:type="spellEnd"/>
      <w:r w:rsidRPr="006C63F0">
        <w:rPr>
          <w:color w:val="000000" w:themeColor="text1"/>
          <w:sz w:val="28"/>
          <w:szCs w:val="28"/>
        </w:rPr>
        <w:t xml:space="preserve"> </w:t>
      </w:r>
      <w:proofErr w:type="spellStart"/>
      <w:r w:rsidRPr="006C63F0">
        <w:rPr>
          <w:color w:val="000000" w:themeColor="text1"/>
          <w:sz w:val="28"/>
          <w:szCs w:val="28"/>
        </w:rPr>
        <w:t>используется</w:t>
      </w:r>
      <w:proofErr w:type="spellEnd"/>
      <w:r w:rsidRPr="006C63F0">
        <w:rPr>
          <w:color w:val="000000" w:themeColor="text1"/>
          <w:sz w:val="28"/>
          <w:szCs w:val="28"/>
        </w:rPr>
        <w:t xml:space="preserve"> </w:t>
      </w:r>
      <w:proofErr w:type="spellStart"/>
      <w:r w:rsidRPr="006C63F0">
        <w:rPr>
          <w:color w:val="000000" w:themeColor="text1"/>
          <w:sz w:val="28"/>
          <w:szCs w:val="28"/>
        </w:rPr>
        <w:t>для</w:t>
      </w:r>
      <w:proofErr w:type="spellEnd"/>
      <w:r w:rsidRPr="006C63F0">
        <w:rPr>
          <w:color w:val="000000" w:themeColor="text1"/>
          <w:sz w:val="28"/>
          <w:szCs w:val="28"/>
        </w:rPr>
        <w:t xml:space="preserve"> </w:t>
      </w:r>
      <w:proofErr w:type="spellStart"/>
      <w:r w:rsidRPr="006C63F0">
        <w:rPr>
          <w:color w:val="000000" w:themeColor="text1"/>
          <w:sz w:val="28"/>
          <w:szCs w:val="28"/>
        </w:rPr>
        <w:t>проверки</w:t>
      </w:r>
      <w:proofErr w:type="spellEnd"/>
      <w:r w:rsidRPr="006C63F0">
        <w:rPr>
          <w:color w:val="000000" w:themeColor="text1"/>
          <w:sz w:val="28"/>
          <w:szCs w:val="28"/>
        </w:rPr>
        <w:t xml:space="preserve"> </w:t>
      </w:r>
      <w:proofErr w:type="spellStart"/>
      <w:r w:rsidRPr="006C63F0">
        <w:rPr>
          <w:color w:val="000000" w:themeColor="text1"/>
          <w:sz w:val="28"/>
          <w:szCs w:val="28"/>
        </w:rPr>
        <w:t>целостности</w:t>
      </w:r>
      <w:proofErr w:type="spellEnd"/>
      <w:r w:rsidRPr="006C63F0">
        <w:rPr>
          <w:color w:val="000000" w:themeColor="text1"/>
          <w:sz w:val="28"/>
          <w:szCs w:val="28"/>
        </w:rPr>
        <w:t xml:space="preserve"> </w:t>
      </w:r>
      <w:proofErr w:type="spellStart"/>
      <w:r w:rsidRPr="006C63F0">
        <w:rPr>
          <w:color w:val="000000" w:themeColor="text1"/>
          <w:sz w:val="28"/>
          <w:szCs w:val="28"/>
        </w:rPr>
        <w:t>данных</w:t>
      </w:r>
      <w:proofErr w:type="spellEnd"/>
      <w:r w:rsidR="009C2466" w:rsidRPr="006C63F0">
        <w:rPr>
          <w:color w:val="000000" w:themeColor="text1"/>
          <w:sz w:val="28"/>
          <w:szCs w:val="28"/>
        </w:rPr>
        <w:t xml:space="preserve"> </w:t>
      </w:r>
      <w:r w:rsidR="00334833" w:rsidRPr="006C63F0">
        <w:rPr>
          <w:color w:val="000000" w:themeColor="text1"/>
          <w:sz w:val="28"/>
          <w:szCs w:val="28"/>
        </w:rPr>
        <w:t>[1]</w:t>
      </w:r>
      <w:r w:rsidRPr="006C63F0">
        <w:rPr>
          <w:color w:val="000000" w:themeColor="text1"/>
          <w:sz w:val="28"/>
          <w:szCs w:val="28"/>
        </w:rPr>
        <w:t>.</w:t>
      </w:r>
    </w:p>
    <w:p w14:paraId="2088E328" w14:textId="36BAED21" w:rsidR="00B50262" w:rsidRPr="00E00D71" w:rsidRDefault="00B50262" w:rsidP="00F93C0E">
      <w:pPr>
        <w:pStyle w:val="NormalWeb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E00D71">
        <w:rPr>
          <w:color w:val="000000" w:themeColor="text1"/>
          <w:sz w:val="28"/>
          <w:szCs w:val="28"/>
          <w:lang w:val="ru-RU"/>
        </w:rPr>
        <w:t xml:space="preserve">Цифровые подписи </w:t>
      </w:r>
      <w:r w:rsidR="009C2466" w:rsidRPr="00E00D71">
        <w:rPr>
          <w:color w:val="000000" w:themeColor="text1"/>
          <w:sz w:val="28"/>
          <w:szCs w:val="28"/>
          <w:lang w:val="ru-RU"/>
        </w:rPr>
        <w:t>–</w:t>
      </w:r>
      <w:r w:rsidRPr="00E00D71">
        <w:rPr>
          <w:color w:val="000000" w:themeColor="text1"/>
          <w:sz w:val="28"/>
          <w:szCs w:val="28"/>
          <w:lang w:val="ru-RU"/>
        </w:rPr>
        <w:t xml:space="preserve"> это методы обеспечения аутентичности данных. Цифровая подпись позволяет установить, что сообщение было создано определенным отправителем, и что сообщение не было изменено в процессе передачи.</w:t>
      </w:r>
    </w:p>
    <w:p w14:paraId="342ECB88" w14:textId="5E12D242" w:rsidR="00B50262" w:rsidRPr="00E00D71" w:rsidRDefault="00B50262" w:rsidP="00F93C0E">
      <w:pPr>
        <w:pStyle w:val="NormalWeb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E00D71">
        <w:rPr>
          <w:color w:val="000000" w:themeColor="text1"/>
          <w:sz w:val="28"/>
          <w:szCs w:val="28"/>
          <w:lang w:val="ru-RU"/>
        </w:rPr>
        <w:t xml:space="preserve">Протоколы аутентификации </w:t>
      </w:r>
      <w:r w:rsidR="009C2466" w:rsidRPr="00E00D71">
        <w:rPr>
          <w:color w:val="000000" w:themeColor="text1"/>
          <w:sz w:val="28"/>
          <w:szCs w:val="28"/>
          <w:lang w:val="ru-RU"/>
        </w:rPr>
        <w:t>–</w:t>
      </w:r>
      <w:r w:rsidRPr="00E00D71">
        <w:rPr>
          <w:color w:val="000000" w:themeColor="text1"/>
          <w:sz w:val="28"/>
          <w:szCs w:val="28"/>
          <w:lang w:val="ru-RU"/>
        </w:rPr>
        <w:t xml:space="preserve"> это методы обеспечения подлинности пользователя. Протоколы аутентификации позволяют установить, что пользователь является тем, за кого себя выдает.</w:t>
      </w:r>
    </w:p>
    <w:p w14:paraId="35D34C26" w14:textId="473E75B2" w:rsidR="000444D0" w:rsidRPr="00E00D71" w:rsidRDefault="00B50262" w:rsidP="00F93C0E">
      <w:pPr>
        <w:pStyle w:val="NormalWeb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E00D71">
        <w:rPr>
          <w:color w:val="000000" w:themeColor="text1"/>
          <w:sz w:val="28"/>
          <w:szCs w:val="28"/>
          <w:lang w:val="ru-RU"/>
        </w:rPr>
        <w:t xml:space="preserve">Протоколы обмена ключами </w:t>
      </w:r>
      <w:r w:rsidR="009C2466" w:rsidRPr="00E00D71">
        <w:rPr>
          <w:color w:val="000000" w:themeColor="text1"/>
          <w:sz w:val="28"/>
          <w:szCs w:val="28"/>
          <w:lang w:val="ru-RU"/>
        </w:rPr>
        <w:t>–</w:t>
      </w:r>
      <w:r w:rsidRPr="00E00D71">
        <w:rPr>
          <w:color w:val="000000" w:themeColor="text1"/>
          <w:sz w:val="28"/>
          <w:szCs w:val="28"/>
          <w:lang w:val="ru-RU"/>
        </w:rPr>
        <w:t xml:space="preserve"> это методы обеспечения конфиденциальности данных. Протоколы обмена ключами позволяют </w:t>
      </w:r>
      <w:r w:rsidRPr="00E00D71">
        <w:rPr>
          <w:sz w:val="28"/>
          <w:szCs w:val="28"/>
          <w:lang w:val="ru-RU"/>
        </w:rPr>
        <w:t>двум участникам обменяться секретным ключом для дальнейшего использования в процессе шифрования.</w:t>
      </w:r>
    </w:p>
    <w:p w14:paraId="396A86C6" w14:textId="31B17B06" w:rsidR="00A73FBE" w:rsidRDefault="00A73FBE" w:rsidP="0019162C">
      <w:pPr>
        <w:pStyle w:val="a"/>
      </w:pPr>
      <w:r>
        <w:lastRenderedPageBreak/>
        <w:t>Здесь нужно ввести определение понятия криптосистема. Что это такое, т.к. у нас в заголовке именно криптосистема….</w:t>
      </w:r>
    </w:p>
    <w:p w14:paraId="45D51503" w14:textId="744C97DA" w:rsidR="009C2466" w:rsidRPr="00D41ED3" w:rsidRDefault="00B50262" w:rsidP="0019162C">
      <w:pPr>
        <w:pStyle w:val="a"/>
      </w:pPr>
      <w:r w:rsidRPr="006952B5">
        <w:t xml:space="preserve">В контексте разработки схемы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для безопасной передачи конфиденциальных данных основными принципами криптографии, которые будут использоваться, являются симметричное и асимметричное шифрование, протоколы обмена ключами и цифровые подписи.</w:t>
      </w:r>
    </w:p>
    <w:p w14:paraId="070A3CFE" w14:textId="5DEB0F14" w:rsidR="00895BA1" w:rsidRPr="009C2466" w:rsidRDefault="00895BA1" w:rsidP="00F93C0E">
      <w:pPr>
        <w:pStyle w:val="Heading3"/>
        <w:numPr>
          <w:ilvl w:val="2"/>
          <w:numId w:val="4"/>
        </w:numPr>
        <w:spacing w:before="240"/>
        <w:ind w:left="0" w:firstLine="709"/>
      </w:pPr>
      <w:bookmarkStart w:id="17" w:name="_Toc164615097"/>
      <w:commentRangeStart w:id="18"/>
      <w:proofErr w:type="spellStart"/>
      <w:r w:rsidRPr="009C2466">
        <w:t>Существующие</w:t>
      </w:r>
      <w:proofErr w:type="spellEnd"/>
      <w:r w:rsidRPr="009C2466">
        <w:t xml:space="preserve"> </w:t>
      </w:r>
      <w:proofErr w:type="spellStart"/>
      <w:r w:rsidRPr="009C2466">
        <w:t>методы</w:t>
      </w:r>
      <w:proofErr w:type="spellEnd"/>
      <w:r w:rsidRPr="009C2466">
        <w:t xml:space="preserve"> </w:t>
      </w:r>
      <w:proofErr w:type="spellStart"/>
      <w:r w:rsidRPr="009C2466">
        <w:t>защиты</w:t>
      </w:r>
      <w:proofErr w:type="spellEnd"/>
      <w:r w:rsidRPr="009C2466">
        <w:t xml:space="preserve"> </w:t>
      </w:r>
      <w:proofErr w:type="spellStart"/>
      <w:r w:rsidRPr="009C2466">
        <w:t>данных</w:t>
      </w:r>
      <w:bookmarkEnd w:id="17"/>
      <w:commentRangeEnd w:id="18"/>
      <w:proofErr w:type="spellEnd"/>
      <w:r w:rsidR="0015750E">
        <w:rPr>
          <w:rStyle w:val="CommentReference"/>
          <w:b w:val="0"/>
          <w:bCs w:val="0"/>
        </w:rPr>
        <w:commentReference w:id="18"/>
      </w:r>
    </w:p>
    <w:p w14:paraId="0B63281D" w14:textId="64DA9ABD" w:rsidR="00895BA1" w:rsidRPr="006952B5" w:rsidRDefault="00895BA1" w:rsidP="009C2466">
      <w:pPr>
        <w:pStyle w:val="a"/>
      </w:pPr>
      <w:r w:rsidRPr="006952B5">
        <w:t>Существует множество методов и технологий защиты данных, начиная от простых методов шифрования и заканчивая сложными системами управления доступом и многофакторной аутентификации. В данной работе мы рассмотрим несколько основных методов, которые широко используются для защиты конфиденциальных данных.</w:t>
      </w:r>
    </w:p>
    <w:p w14:paraId="76493EAC" w14:textId="25D43BCE" w:rsidR="00895BA1" w:rsidRPr="00CA728B" w:rsidRDefault="00895BA1" w:rsidP="00F93C0E">
      <w:pPr>
        <w:pStyle w:val="a"/>
        <w:numPr>
          <w:ilvl w:val="0"/>
          <w:numId w:val="9"/>
        </w:numPr>
      </w:pPr>
      <w:r w:rsidRPr="00CA728B">
        <w:t xml:space="preserve">Шифрование данных: один из наиболее распространенных методов защиты данных, который заключается в преобразовании информации таким образом, чтобы только тот, у кого есть ключ, мог ее расшифровать. Существует множество алгоритмов шифрования, таких как </w:t>
      </w:r>
      <w:r w:rsidRPr="006C63F0">
        <w:t>AES</w:t>
      </w:r>
      <w:r w:rsidRPr="00CA728B">
        <w:t xml:space="preserve">, </w:t>
      </w:r>
      <w:r w:rsidRPr="006C63F0">
        <w:t>RSA</w:t>
      </w:r>
      <w:r w:rsidRPr="00CA728B">
        <w:t xml:space="preserve">, </w:t>
      </w:r>
      <w:r w:rsidRPr="006C63F0">
        <w:t>DES</w:t>
      </w:r>
      <w:r w:rsidRPr="00CA728B">
        <w:t xml:space="preserve"> и другие</w:t>
      </w:r>
      <w:r w:rsidR="009C2466" w:rsidRPr="00CA728B">
        <w:t xml:space="preserve"> </w:t>
      </w:r>
      <w:r w:rsidR="00032866" w:rsidRPr="00CA728B">
        <w:t>[1]</w:t>
      </w:r>
      <w:r w:rsidRPr="00CA728B">
        <w:t>.</w:t>
      </w:r>
    </w:p>
    <w:p w14:paraId="401CD130" w14:textId="5A070A3A" w:rsidR="001A3F32" w:rsidRPr="00CA728B" w:rsidRDefault="00895BA1" w:rsidP="00F93C0E">
      <w:pPr>
        <w:pStyle w:val="a"/>
        <w:numPr>
          <w:ilvl w:val="0"/>
          <w:numId w:val="9"/>
        </w:numPr>
      </w:pPr>
      <w:r w:rsidRPr="00CA728B">
        <w:t xml:space="preserve">Сетевые протоколы безопасности: используются для защиты данных, передаваемых по сети, от несанкционированного доступа. Примеры таких протоколов включают </w:t>
      </w:r>
      <w:r w:rsidRPr="006C63F0">
        <w:t>SSL</w:t>
      </w:r>
      <w:r w:rsidRPr="00CA728B">
        <w:t>/</w:t>
      </w:r>
      <w:r w:rsidRPr="006C63F0">
        <w:t>TLS</w:t>
      </w:r>
      <w:r w:rsidRPr="00CA728B">
        <w:t xml:space="preserve">, </w:t>
      </w:r>
      <w:r w:rsidRPr="006C63F0">
        <w:t>SSH</w:t>
      </w:r>
      <w:r w:rsidRPr="00CA728B">
        <w:t xml:space="preserve">, </w:t>
      </w:r>
      <w:r w:rsidRPr="006C63F0">
        <w:t>IPSec</w:t>
      </w:r>
      <w:r w:rsidRPr="00CA728B">
        <w:t xml:space="preserve"> и другие</w:t>
      </w:r>
      <w:r w:rsidR="009C2466" w:rsidRPr="00CA728B">
        <w:t xml:space="preserve"> </w:t>
      </w:r>
      <w:r w:rsidR="00032866" w:rsidRPr="00CA728B">
        <w:t>[2]</w:t>
      </w:r>
      <w:r w:rsidRPr="00CA728B">
        <w:t>.</w:t>
      </w:r>
    </w:p>
    <w:p w14:paraId="28464405" w14:textId="77777777" w:rsidR="00016B81" w:rsidRDefault="001A3F32" w:rsidP="00016B81">
      <w:pPr>
        <w:pStyle w:val="ListParagraph"/>
        <w:keepNext/>
        <w:spacing w:line="36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4E4FBCF" wp14:editId="58C00853">
            <wp:extent cx="2643133" cy="2974109"/>
            <wp:effectExtent l="0" t="0" r="0" b="0"/>
            <wp:docPr id="901131301" name="Рисунок 2" descr="TLS handshake protoco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LS handshake protocol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93" cy="3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5DE4" w14:textId="62EEB8BB" w:rsidR="001A3F32" w:rsidRDefault="00016B81" w:rsidP="00016B81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proofErr w:type="spellStart"/>
      <w:r w:rsidRPr="00016B81">
        <w:rPr>
          <w:i w:val="0"/>
          <w:iCs w:val="0"/>
          <w:color w:val="000000" w:themeColor="text1"/>
          <w:sz w:val="28"/>
          <w:szCs w:val="28"/>
        </w:rPr>
        <w:t>Рисунок</w:t>
      </w:r>
      <w:proofErr w:type="spellEnd"/>
      <w:r w:rsidRPr="00016B81">
        <w:rPr>
          <w:i w:val="0"/>
          <w:iCs w:val="0"/>
          <w:color w:val="000000" w:themeColor="text1"/>
          <w:sz w:val="28"/>
          <w:szCs w:val="28"/>
        </w:rPr>
        <w:t xml:space="preserve">  </w: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16B81">
        <w:rPr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95C5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016B81">
        <w:rPr>
          <w:rFonts w:eastAsiaTheme="minorHAnsi"/>
          <w:i w:val="0"/>
          <w:iCs w:val="0"/>
          <w:color w:val="000000" w:themeColor="text1"/>
          <w:sz w:val="28"/>
          <w:szCs w:val="28"/>
          <w:lang w:val="ru-RU" w:eastAsia="en-US"/>
        </w:rPr>
        <w:t>–</w:t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 xml:space="preserve"> Схема </w:t>
      </w:r>
      <w:proofErr w:type="spellStart"/>
      <w:r w:rsidRPr="00016B81">
        <w:rPr>
          <w:i w:val="0"/>
          <w:iCs w:val="0"/>
          <w:color w:val="000000" w:themeColor="text1"/>
          <w:sz w:val="28"/>
          <w:szCs w:val="28"/>
        </w:rPr>
        <w:t>tls</w:t>
      </w:r>
      <w:proofErr w:type="spellEnd"/>
      <w:r w:rsidRPr="00016B8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>соединения</w:t>
      </w:r>
    </w:p>
    <w:p w14:paraId="5A6DE833" w14:textId="77777777" w:rsidR="00381790" w:rsidRPr="00381790" w:rsidRDefault="00381790" w:rsidP="00381790">
      <w:pPr>
        <w:rPr>
          <w:sz w:val="28"/>
          <w:szCs w:val="28"/>
          <w:lang w:val="ru-RU"/>
        </w:rPr>
      </w:pPr>
    </w:p>
    <w:p w14:paraId="50A0DC52" w14:textId="19DB7CB2" w:rsidR="00895BA1" w:rsidRPr="00CE1982" w:rsidRDefault="00895BA1" w:rsidP="00F93C0E">
      <w:pPr>
        <w:pStyle w:val="a"/>
        <w:numPr>
          <w:ilvl w:val="0"/>
          <w:numId w:val="9"/>
        </w:numPr>
      </w:pPr>
      <w:r w:rsidRPr="006952B5">
        <w:t xml:space="preserve">Управление доступом: технологии, позволяющие определять, кто и как может получить доступ к конфиденциальным данным. </w:t>
      </w:r>
      <w:r w:rsidRPr="00CE1982">
        <w:t>Обычно включают авторизацию, аутентификацию и управление правами доступа.</w:t>
      </w:r>
    </w:p>
    <w:p w14:paraId="63A45FFC" w14:textId="0F46BA13" w:rsidR="00895BA1" w:rsidRPr="006952B5" w:rsidRDefault="00895BA1" w:rsidP="00F93C0E">
      <w:pPr>
        <w:pStyle w:val="a"/>
        <w:numPr>
          <w:ilvl w:val="0"/>
          <w:numId w:val="9"/>
        </w:numPr>
      </w:pPr>
      <w:r w:rsidRPr="006952B5">
        <w:t xml:space="preserve">Программные средства защиты информации: программные продукты, предназначенные для защиты данных, обнаружения и предотвращения вторжений, мониторинга безопасности и других задач. Примеры таких продуктов включают антивирусы, </w:t>
      </w:r>
      <w:proofErr w:type="spellStart"/>
      <w:r w:rsidRPr="006952B5">
        <w:t>фаерволы</w:t>
      </w:r>
      <w:proofErr w:type="spellEnd"/>
      <w:r w:rsidRPr="006952B5">
        <w:t xml:space="preserve">, </w:t>
      </w:r>
      <w:r w:rsidRPr="00CA728B">
        <w:t>IDS</w:t>
      </w:r>
      <w:r w:rsidRPr="006952B5">
        <w:t>/</w:t>
      </w:r>
      <w:r w:rsidRPr="00CA728B">
        <w:t>IPS</w:t>
      </w:r>
      <w:r w:rsidRPr="006952B5">
        <w:t xml:space="preserve"> и другие.</w:t>
      </w:r>
    </w:p>
    <w:p w14:paraId="0E4258E8" w14:textId="494ADD54" w:rsidR="001F6DD7" w:rsidRPr="00371BC3" w:rsidRDefault="00895BA1" w:rsidP="00F93C0E">
      <w:pPr>
        <w:pStyle w:val="a"/>
        <w:numPr>
          <w:ilvl w:val="0"/>
          <w:numId w:val="9"/>
        </w:numPr>
      </w:pPr>
      <w:r w:rsidRPr="006952B5">
        <w:t xml:space="preserve">Схемы </w:t>
      </w:r>
      <w:proofErr w:type="spellStart"/>
      <w:r w:rsidRPr="00CA728B">
        <w:t>Proxy</w:t>
      </w:r>
      <w:proofErr w:type="spellEnd"/>
      <w:r w:rsidRPr="006952B5">
        <w:t xml:space="preserve"> </w:t>
      </w:r>
      <w:r w:rsidRPr="00CA728B">
        <w:t>Re</w:t>
      </w:r>
      <w:r w:rsidRPr="006952B5">
        <w:t>-</w:t>
      </w:r>
      <w:r w:rsidRPr="00CA728B">
        <w:t>Encryption</w:t>
      </w:r>
      <w:r w:rsidRPr="006952B5">
        <w:t xml:space="preserve">: специальный тип криптографических протоколов, который позволяет безопасно передавать зашифрованные данные между несколькими участниками, используя промежуточный сервер для перешифрования данных. </w:t>
      </w:r>
    </w:p>
    <w:p w14:paraId="2D2E7D5E" w14:textId="38D98097" w:rsidR="00371BC3" w:rsidRPr="00884B98" w:rsidRDefault="00371BC3" w:rsidP="00F93C0E">
      <w:pPr>
        <w:pStyle w:val="a"/>
        <w:numPr>
          <w:ilvl w:val="0"/>
          <w:numId w:val="9"/>
        </w:numPr>
      </w:pPr>
      <w:proofErr w:type="spellStart"/>
      <w:r w:rsidRPr="00884B98">
        <w:t>Токенизация</w:t>
      </w:r>
      <w:proofErr w:type="spellEnd"/>
      <w:r w:rsidRPr="00884B98">
        <w:t xml:space="preserve"> данных: </w:t>
      </w:r>
      <w:proofErr w:type="spellStart"/>
      <w:r w:rsidRPr="00884B98">
        <w:t>Токенизация</w:t>
      </w:r>
      <w:proofErr w:type="spellEnd"/>
      <w:r w:rsidRPr="00884B98">
        <w:t xml:space="preserve"> представляет собой процесс замены конфиденциальных данных уникальными токенами, которые не раскрывают исходные данные. Токены используются для обработки данных, при этом исходные данные сохраняются в безопасности. Этот метод позволяет уменьшить риски утечки конфиденциальной информации и повысить безопасность хранения данных.</w:t>
      </w:r>
    </w:p>
    <w:p w14:paraId="7D36ED84" w14:textId="5481340D" w:rsidR="00371BC3" w:rsidRPr="00884B98" w:rsidRDefault="00371BC3" w:rsidP="00F93C0E">
      <w:pPr>
        <w:pStyle w:val="a"/>
        <w:numPr>
          <w:ilvl w:val="0"/>
          <w:numId w:val="9"/>
        </w:numPr>
      </w:pPr>
      <w:r w:rsidRPr="00884B98">
        <w:lastRenderedPageBreak/>
        <w:t xml:space="preserve">Криптографические хеш-функции: Хеш-функции преобразуют данные в уникальную последовательность фиксированного размера. Они широко используются для обеспечения целостности данных и проверки их целостности. Криптографические хеш-функции обеспечивают невозможность обратного преобразования </w:t>
      </w:r>
      <w:proofErr w:type="spellStart"/>
      <w:r w:rsidRPr="00884B98">
        <w:t>хеша</w:t>
      </w:r>
      <w:proofErr w:type="spellEnd"/>
      <w:r w:rsidRPr="00884B98">
        <w:t xml:space="preserve"> в исходные данные, что делает их надежными для защиты данных.</w:t>
      </w:r>
    </w:p>
    <w:p w14:paraId="3C578C56" w14:textId="044D773F" w:rsidR="00371BC3" w:rsidRPr="00884B98" w:rsidRDefault="00371BC3" w:rsidP="00F93C0E">
      <w:pPr>
        <w:pStyle w:val="a"/>
        <w:numPr>
          <w:ilvl w:val="0"/>
          <w:numId w:val="9"/>
        </w:numPr>
      </w:pPr>
      <w:r w:rsidRPr="00884B98">
        <w:t>Средства мониторинга и обнаружения инцидентов безопасности: Эти инструменты предназначены для постоянного мониторинга и обнаружения потенциальных инцидентов безопасности. Они позволяют своевременно выявлять аномалии, несанкционированный доступ или подозрительное поведение в системе, что помогает предотвратить и реагировать на угрозы безопасности.</w:t>
      </w:r>
    </w:p>
    <w:p w14:paraId="7BFB962C" w14:textId="79D9E4D2" w:rsidR="00371BC3" w:rsidRPr="00884B98" w:rsidRDefault="00371BC3" w:rsidP="00F93C0E">
      <w:pPr>
        <w:pStyle w:val="a"/>
        <w:numPr>
          <w:ilvl w:val="0"/>
          <w:numId w:val="9"/>
        </w:numPr>
      </w:pPr>
      <w:r w:rsidRPr="00884B98">
        <w:t>Резервное копирование и восстановление данных: Регулярное создание резервных копий данных и разработка стратегии восстановления в случае потери или повреждения данных являются важными аспектами защиты данных. Этот метод обеспечивает возможность быстрого восстановления данных и минимизации потерь в случае сбоев или атак.</w:t>
      </w:r>
    </w:p>
    <w:p w14:paraId="5B36D387" w14:textId="175DBB7D" w:rsidR="00371BC3" w:rsidRPr="00884B98" w:rsidRDefault="00371BC3" w:rsidP="00F93C0E">
      <w:pPr>
        <w:pStyle w:val="a"/>
        <w:numPr>
          <w:ilvl w:val="0"/>
          <w:numId w:val="9"/>
        </w:numPr>
      </w:pPr>
      <w:r w:rsidRPr="00371BC3">
        <w:t xml:space="preserve"> </w:t>
      </w:r>
      <w:r w:rsidRPr="00884B98">
        <w:t>Обучение сотрудников в области безопасности: Обучение сотрудников в области безопасности данных является важным компонентом общей стратегии защиты данных. Сотрудники должны быть осведомлены о лучших практиках безопасности, правилах использования паролей, распознавании фишинговых атак и других видов угроз безопасности.</w:t>
      </w:r>
    </w:p>
    <w:p w14:paraId="08D774B0" w14:textId="49C94A01" w:rsidR="00381790" w:rsidRDefault="00371BC3" w:rsidP="00F93C0E">
      <w:pPr>
        <w:pStyle w:val="a"/>
        <w:numPr>
          <w:ilvl w:val="0"/>
          <w:numId w:val="9"/>
        </w:numPr>
      </w:pPr>
      <w:r w:rsidRPr="00884B98">
        <w:t>Физическая безопасность: Обеспечение физической безопасности серверных помещений, хранилищ данных и других физических ресурсов является важным аспектом защиты данных. Меры физической безопасности могут включать контроль доступа, видеонаблюдение, а также защиту от пожара и повреждений.</w:t>
      </w:r>
    </w:p>
    <w:p w14:paraId="4A28E580" w14:textId="77777777" w:rsidR="00381790" w:rsidRDefault="00381790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  <w:r>
        <w:br w:type="page"/>
      </w:r>
    </w:p>
    <w:p w14:paraId="7FD3718C" w14:textId="3AFC7298" w:rsidR="00BF6BE3" w:rsidRPr="009C2466" w:rsidRDefault="00BF6BE3" w:rsidP="00F93C0E">
      <w:pPr>
        <w:pStyle w:val="Heading3"/>
        <w:numPr>
          <w:ilvl w:val="2"/>
          <w:numId w:val="4"/>
        </w:numPr>
        <w:spacing w:before="240"/>
        <w:ind w:left="0" w:firstLine="709"/>
        <w:rPr>
          <w:lang w:val="ru-RU"/>
        </w:rPr>
      </w:pPr>
      <w:bookmarkStart w:id="19" w:name="_Toc164615098"/>
      <w:r w:rsidRPr="009C2466">
        <w:rPr>
          <w:lang w:val="ru-RU"/>
        </w:rPr>
        <w:lastRenderedPageBreak/>
        <w:t>Анализ преимуществ и недостатков существующих методов</w:t>
      </w:r>
      <w:bookmarkEnd w:id="19"/>
    </w:p>
    <w:p w14:paraId="14C332E4" w14:textId="3319BE7B" w:rsidR="00BF6BE3" w:rsidRPr="009C2466" w:rsidRDefault="00BF6BE3" w:rsidP="009C2466">
      <w:pPr>
        <w:pStyle w:val="a"/>
      </w:pPr>
      <w:r w:rsidRPr="009C2466">
        <w:t>Для выбора наиболее подходящего метода защиты данных для конкретного случая необходимо проанализировать преимущества и недостатки каждого метода.</w:t>
      </w:r>
    </w:p>
    <w:p w14:paraId="28C6586C" w14:textId="04FBEA2C" w:rsidR="00BF6BE3" w:rsidRPr="009C2466" w:rsidRDefault="00BF6BE3" w:rsidP="009C2466">
      <w:pPr>
        <w:pStyle w:val="a"/>
      </w:pPr>
      <w:r w:rsidRPr="009C2466">
        <w:t>Симметричное шифрование, например, является быстрым и эффективным методом, однако у него есть недостатки. К примеру, в этом методе используется общий секретный ключ, который должен быть передан между отправителем и получателем, что может привести к его компрометации. Кроме того, управление доступом к данным в таком методе сложно реализовать.</w:t>
      </w:r>
    </w:p>
    <w:p w14:paraId="5B12F0B3" w14:textId="4F534D16" w:rsidR="00BF6BE3" w:rsidRPr="006952B5" w:rsidRDefault="00BF6BE3" w:rsidP="009C2466">
      <w:pPr>
        <w:pStyle w:val="a"/>
      </w:pPr>
      <w:r w:rsidRPr="009C2466">
        <w:t>Асимметричное шифрование, с другой стороны, имеет преимущества в том, что нет необходимости передавать общий секретный ключ, так как используются два различных ключа - публичный и приватный. Однако он</w:t>
      </w:r>
      <w:r w:rsidRPr="006952B5">
        <w:t xml:space="preserve"> требует большего времени и вычислительной мощности для работы, а также имеет проблемы с управлением доступом к данным.</w:t>
      </w:r>
    </w:p>
    <w:p w14:paraId="6A08787D" w14:textId="1E7532FB" w:rsidR="00BF6BE3" w:rsidRPr="00FE271C" w:rsidRDefault="00BF6BE3" w:rsidP="009C2466">
      <w:pPr>
        <w:pStyle w:val="a"/>
      </w:pPr>
      <w:r w:rsidRPr="006952B5">
        <w:t xml:space="preserve">Прокси-шифрование является методом, который позволяет </w:t>
      </w:r>
      <w:r w:rsidR="00A73FBE">
        <w:t>повысить</w:t>
      </w:r>
      <w:r w:rsidR="00A73FBE" w:rsidRPr="006952B5">
        <w:t xml:space="preserve"> </w:t>
      </w:r>
      <w:r w:rsidRPr="006952B5">
        <w:t>безопасную передачу данных между отправителем и получателем, не требуя от них знания ключа шифрования. Кроме того, он обеспечивает гибкое управление доступом к данным. Однако, такой метод также имеет свои недостатки, такие как</w:t>
      </w:r>
      <w:r w:rsidR="003955A9">
        <w:t xml:space="preserve"> </w:t>
      </w:r>
      <w:r w:rsidR="00A73FBE">
        <w:t xml:space="preserve">наличие отдельного централизованного проси сервера и </w:t>
      </w:r>
      <w:r w:rsidR="003955A9">
        <w:t>дополнительная производительность, которая необходима для выполнения решифрования</w:t>
      </w:r>
      <w:r w:rsidRPr="006952B5">
        <w:t>.</w:t>
      </w:r>
    </w:p>
    <w:p w14:paraId="69407BF9" w14:textId="6D1ECDA4" w:rsidR="0034744E" w:rsidRPr="00016B81" w:rsidRDefault="00BF6BE3" w:rsidP="009C2466">
      <w:pPr>
        <w:pStyle w:val="a"/>
      </w:pPr>
      <w:r w:rsidRPr="006952B5">
        <w:t>Таким образом, каждый метод имеет свои преимущества и недостатки, и выбор конкретного метода зависит от требований к безопасности</w:t>
      </w:r>
      <w:r w:rsidR="003955A9">
        <w:t xml:space="preserve">, производительности </w:t>
      </w:r>
      <w:r w:rsidRPr="006952B5">
        <w:t>и управлению доступом к данным в конкретной ситуации.</w:t>
      </w:r>
    </w:p>
    <w:p w14:paraId="57B780AB" w14:textId="70915A91" w:rsidR="0034744E" w:rsidRPr="006952B5" w:rsidRDefault="0034744E" w:rsidP="00A83F58">
      <w:p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br w:type="page"/>
      </w:r>
    </w:p>
    <w:p w14:paraId="11BD6A90" w14:textId="13250061" w:rsidR="009C2466" w:rsidRPr="001C7FEA" w:rsidRDefault="0034744E" w:rsidP="001C7FEA">
      <w:pPr>
        <w:pStyle w:val="Heading2"/>
        <w:spacing w:before="0" w:after="240"/>
        <w:ind w:left="0" w:firstLine="709"/>
      </w:pPr>
      <w:bookmarkStart w:id="20" w:name="_Toc164615099"/>
      <w:commentRangeStart w:id="21"/>
      <w:r w:rsidRPr="009C2466">
        <w:lastRenderedPageBreak/>
        <w:t xml:space="preserve">Описание схемы работы </w:t>
      </w:r>
      <w:proofErr w:type="spellStart"/>
      <w:r w:rsidRPr="009C2466">
        <w:t>Proxy</w:t>
      </w:r>
      <w:proofErr w:type="spellEnd"/>
      <w:r w:rsidRPr="009C2466">
        <w:t xml:space="preserve"> re-encryption</w:t>
      </w:r>
      <w:bookmarkEnd w:id="20"/>
      <w:commentRangeEnd w:id="21"/>
      <w:r w:rsidR="000721CF">
        <w:rPr>
          <w:rStyle w:val="CommentReference"/>
          <w:b w:val="0"/>
          <w:bCs w:val="0"/>
          <w:lang w:val="en-US"/>
        </w:rPr>
        <w:commentReference w:id="21"/>
      </w:r>
    </w:p>
    <w:p w14:paraId="3E53C717" w14:textId="721EAE8B" w:rsidR="0034744E" w:rsidRPr="009C2466" w:rsidRDefault="005B1C6F" w:rsidP="00F93C0E">
      <w:pPr>
        <w:pStyle w:val="Heading3"/>
        <w:numPr>
          <w:ilvl w:val="2"/>
          <w:numId w:val="4"/>
        </w:numPr>
        <w:ind w:left="0" w:firstLine="709"/>
        <w:rPr>
          <w:sz w:val="32"/>
          <w:szCs w:val="32"/>
          <w:lang w:val="ru-RU"/>
        </w:rPr>
      </w:pPr>
      <w:bookmarkStart w:id="22" w:name="_Toc164615100"/>
      <w:commentRangeStart w:id="23"/>
      <w:r w:rsidRPr="009C2466">
        <w:rPr>
          <w:lang w:val="ru-RU"/>
        </w:rPr>
        <w:t>Принцип работы схемы</w:t>
      </w:r>
      <w:bookmarkEnd w:id="22"/>
      <w:commentRangeEnd w:id="23"/>
      <w:r w:rsidR="00A73FBE">
        <w:rPr>
          <w:rStyle w:val="CommentReference"/>
          <w:b w:val="0"/>
          <w:bCs w:val="0"/>
        </w:rPr>
        <w:commentReference w:id="23"/>
      </w:r>
    </w:p>
    <w:p w14:paraId="3FD5160F" w14:textId="69843FEE" w:rsidR="009967D1" w:rsidRDefault="009967D1" w:rsidP="00A70916">
      <w:pPr>
        <w:pStyle w:val="a"/>
        <w:rPr>
          <w:lang w:val="en-US"/>
        </w:rPr>
      </w:pPr>
      <w:bookmarkStart w:id="24" w:name="_Hlk166081258"/>
      <w:bookmarkStart w:id="25" w:name="OLE_LINK86"/>
      <w:r w:rsidRPr="006952B5">
        <w:t xml:space="preserve">Схема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(прокси-перешифрование) является эффективным методом для безопасной передачи конфиденциальных данных между отправителем и получателем с использованием промежуточного прокси-сервера. Она обеспечивает конфиденциальность и защиту данных, позволяя изменять ключ шифрования без необходимости расшифровывать и повторно шифровать данные.</w:t>
      </w:r>
      <w:r w:rsidR="00381790">
        <w:t xml:space="preserve"> Функциональная схема этапов схемы прокси решифрования представлена на рисунке 2</w:t>
      </w:r>
      <w:r w:rsidR="00381790">
        <w:rPr>
          <w:lang w:val="en-US"/>
        </w:rPr>
        <w:t>.</w:t>
      </w:r>
    </w:p>
    <w:p w14:paraId="039F6366" w14:textId="77777777" w:rsidR="00381790" w:rsidRDefault="00381790" w:rsidP="00381790">
      <w:pPr>
        <w:pStyle w:val="a"/>
        <w:ind w:firstLine="0"/>
        <w:rPr>
          <w:lang w:val="en-US"/>
        </w:rPr>
      </w:pPr>
    </w:p>
    <w:p w14:paraId="5840B5F4" w14:textId="7EEFF71C" w:rsidR="00381790" w:rsidRDefault="00381790" w:rsidP="00381790">
      <w:pPr>
        <w:pStyle w:val="a"/>
        <w:jc w:val="center"/>
        <w:rPr>
          <w:lang w:val="en-US"/>
        </w:rPr>
      </w:pPr>
      <w:r w:rsidRPr="00381790">
        <w:rPr>
          <w:lang w:val="en-US"/>
        </w:rPr>
        <w:drawing>
          <wp:inline distT="0" distB="0" distL="0" distR="0" wp14:anchorId="56E7D685" wp14:editId="23C0B7D6">
            <wp:extent cx="4547904" cy="4814596"/>
            <wp:effectExtent l="0" t="0" r="0" b="0"/>
            <wp:docPr id="18740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92" cy="48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59E4" w14:textId="38FFB61E" w:rsidR="00381790" w:rsidRDefault="00381790" w:rsidP="00381790">
      <w:pPr>
        <w:pStyle w:val="a"/>
        <w:jc w:val="center"/>
      </w:pPr>
      <w:r>
        <w:t>Рисунок 2 – функциональная схема прокси решифрования</w:t>
      </w:r>
    </w:p>
    <w:p w14:paraId="59456152" w14:textId="77777777" w:rsidR="00381790" w:rsidRPr="00381790" w:rsidRDefault="00381790" w:rsidP="00381790">
      <w:pPr>
        <w:pStyle w:val="a"/>
        <w:ind w:firstLine="0"/>
      </w:pPr>
    </w:p>
    <w:p w14:paraId="079C9AA3" w14:textId="0617BCB2" w:rsidR="009967D1" w:rsidRPr="006952B5" w:rsidRDefault="009967D1" w:rsidP="00A70916">
      <w:pPr>
        <w:pStyle w:val="a"/>
      </w:pPr>
      <w:r w:rsidRPr="006952B5">
        <w:t xml:space="preserve">Принцип работы схемы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состоит из следующих этапов:</w:t>
      </w:r>
    </w:p>
    <w:p w14:paraId="759DFDE7" w14:textId="549C12C9" w:rsidR="009967D1" w:rsidRPr="006952B5" w:rsidRDefault="009967D1" w:rsidP="00A70916">
      <w:pPr>
        <w:pStyle w:val="a"/>
      </w:pPr>
      <w:r w:rsidRPr="006952B5">
        <w:lastRenderedPageBreak/>
        <w:t>Настройка (</w:t>
      </w:r>
      <w:proofErr w:type="spellStart"/>
      <w:r w:rsidRPr="00A83F58">
        <w:t>Setup</w:t>
      </w:r>
      <w:proofErr w:type="spellEnd"/>
      <w:r w:rsidRPr="006952B5">
        <w:t xml:space="preserve">): </w:t>
      </w:r>
      <w:r w:rsidR="00D45BEE">
        <w:t>в</w:t>
      </w:r>
      <w:r w:rsidRPr="006952B5">
        <w:t xml:space="preserve"> начале работы прокси-сервера проводится этап настройки, в ходе которого генерируются необходимые параметры, такие как приватные и публичные ключи, а также другие конфигурационные данные. Этот этап выполняется один раз при запуске прокси-сервера [</w:t>
      </w:r>
      <w:r w:rsidR="00032866" w:rsidRPr="00A83F58">
        <w:t>3</w:t>
      </w:r>
      <w:r w:rsidRPr="006952B5">
        <w:t>].</w:t>
      </w:r>
    </w:p>
    <w:p w14:paraId="4DC03556" w14:textId="664B7187" w:rsidR="009967D1" w:rsidRPr="006952B5" w:rsidRDefault="009967D1" w:rsidP="00A70916">
      <w:pPr>
        <w:pStyle w:val="a"/>
      </w:pPr>
      <w:r w:rsidRPr="006952B5">
        <w:t>Сертификация пользователей (</w:t>
      </w:r>
      <w:bookmarkStart w:id="26" w:name="OLE_LINK88"/>
      <w:proofErr w:type="spellStart"/>
      <w:r w:rsidRPr="00A83F58">
        <w:t>CertifiedUserKeyGen</w:t>
      </w:r>
      <w:bookmarkEnd w:id="26"/>
      <w:proofErr w:type="spellEnd"/>
      <w:r w:rsidRPr="006952B5">
        <w:t>)</w:t>
      </w:r>
      <w:r w:rsidR="00D45BEE" w:rsidRPr="006952B5">
        <w:t>: перед</w:t>
      </w:r>
      <w:r w:rsidRPr="006952B5">
        <w:t xml:space="preserve"> использованием схемы, каждый пользователь должен пройти процесс сертификации, в результате которого ему выдаются сертификаты. Эти сертификаты подтверждают идентификацию и аутентичность пользователей, а также содержат необходимую информацию для работы схемы [</w:t>
      </w:r>
      <w:r w:rsidR="00032866" w:rsidRPr="00A83F58">
        <w:t>3</w:t>
      </w:r>
      <w:r w:rsidRPr="006952B5">
        <w:t>].</w:t>
      </w:r>
    </w:p>
    <w:p w14:paraId="417434F8" w14:textId="77EBD614" w:rsidR="009967D1" w:rsidRPr="006952B5" w:rsidRDefault="009967D1" w:rsidP="00A70916">
      <w:pPr>
        <w:pStyle w:val="a"/>
      </w:pPr>
      <w:r w:rsidRPr="006952B5">
        <w:t>Шифрование (</w:t>
      </w:r>
      <w:proofErr w:type="spellStart"/>
      <w:r w:rsidRPr="00A83F58">
        <w:t>Encrypt</w:t>
      </w:r>
      <w:proofErr w:type="spellEnd"/>
      <w:r w:rsidRPr="006952B5">
        <w:t xml:space="preserve">): </w:t>
      </w:r>
      <w:r w:rsidR="00D45BEE">
        <w:t>о</w:t>
      </w:r>
      <w:r w:rsidRPr="006952B5">
        <w:t>тправитель использует публичный ключ получателя для шифрования данных перед отправкой. При этом прокси-сервер не имеет доступа к исходным данным, так как они зашифрованы публичным ключом получателя [</w:t>
      </w:r>
      <w:r w:rsidR="00032866" w:rsidRPr="00A83F58">
        <w:t>3</w:t>
      </w:r>
      <w:r w:rsidRPr="006952B5">
        <w:t>].</w:t>
      </w:r>
    </w:p>
    <w:p w14:paraId="616644E7" w14:textId="778DA61F" w:rsidR="009967D1" w:rsidRPr="006952B5" w:rsidRDefault="009967D1" w:rsidP="00A70916">
      <w:pPr>
        <w:pStyle w:val="a"/>
      </w:pPr>
      <w:r w:rsidRPr="006952B5">
        <w:t>Перешифрование (</w:t>
      </w:r>
      <w:proofErr w:type="spellStart"/>
      <w:r w:rsidRPr="00A83F58">
        <w:t>ReEncrypt</w:t>
      </w:r>
      <w:proofErr w:type="spellEnd"/>
      <w:r w:rsidRPr="006952B5">
        <w:t xml:space="preserve">): </w:t>
      </w:r>
      <w:r w:rsidR="00D45BEE">
        <w:t>п</w:t>
      </w:r>
      <w:r w:rsidRPr="006952B5">
        <w:t>рокси-сервер выполняет операцию перешифрования данных с использованием своего приватного ключа и ключей получателя. В результате этой операции данные становятся доступными для расшифровки только для получателя, при этом прокси-сервер не расшифровывает исходные данные [</w:t>
      </w:r>
      <w:r w:rsidR="00032866" w:rsidRPr="00A83F58">
        <w:t>3</w:t>
      </w:r>
      <w:r w:rsidRPr="006952B5">
        <w:t>].</w:t>
      </w:r>
    </w:p>
    <w:p w14:paraId="3F0CC691" w14:textId="10D23032" w:rsidR="009967D1" w:rsidRPr="006952B5" w:rsidRDefault="009967D1" w:rsidP="00A70916">
      <w:pPr>
        <w:pStyle w:val="a"/>
      </w:pPr>
      <w:r w:rsidRPr="006952B5">
        <w:t>Расшифровка (</w:t>
      </w:r>
      <w:r w:rsidRPr="00A83F58">
        <w:t>Decrypt</w:t>
      </w:r>
      <w:r w:rsidRPr="006952B5">
        <w:t>): Получатель, имея свой приватный ключ, расшифровывает полученные данные. При этом получателю не требуется наличие приватного ключа прокси-сервера для успешной расшифровки [</w:t>
      </w:r>
      <w:r w:rsidR="00032866" w:rsidRPr="00A83F58">
        <w:t>3</w:t>
      </w:r>
      <w:r w:rsidRPr="006952B5">
        <w:t>].</w:t>
      </w:r>
    </w:p>
    <w:p w14:paraId="79167CE4" w14:textId="16528DE4" w:rsidR="00A70916" w:rsidRPr="00EC2291" w:rsidRDefault="009967D1" w:rsidP="0019162C">
      <w:pPr>
        <w:pStyle w:val="a"/>
      </w:pPr>
      <w:r w:rsidRPr="006952B5">
        <w:t xml:space="preserve">Схема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позволяет достичь высокого уровня безопасности при передаче конфиденциальных данных, так как она обеспечивает конфиденциальность и контроль доступа, при этом минимизируя потребность в передаче приватных ключей между отправителем и получателем</w:t>
      </w:r>
      <w:r w:rsidR="00D80BF5" w:rsidRPr="00D80BF5">
        <w:t>.</w:t>
      </w:r>
    </w:p>
    <w:p w14:paraId="3C7A6A0E" w14:textId="4F5D9A12" w:rsidR="00D80BF5" w:rsidRPr="00A70916" w:rsidRDefault="0010699C" w:rsidP="00F93C0E">
      <w:pPr>
        <w:pStyle w:val="Heading3"/>
        <w:numPr>
          <w:ilvl w:val="2"/>
          <w:numId w:val="4"/>
        </w:numPr>
        <w:spacing w:before="240"/>
        <w:ind w:left="0" w:firstLine="709"/>
      </w:pPr>
      <w:bookmarkStart w:id="27" w:name="_Toc164615101"/>
      <w:bookmarkEnd w:id="24"/>
      <w:bookmarkEnd w:id="25"/>
      <w:commentRangeStart w:id="28"/>
      <w:r w:rsidRPr="00A70916">
        <w:rPr>
          <w:lang w:val="ru-RU"/>
        </w:rPr>
        <w:t xml:space="preserve">Существующие </w:t>
      </w:r>
      <w:r w:rsidRPr="00A70916">
        <w:t xml:space="preserve">PRE </w:t>
      </w:r>
      <w:r w:rsidRPr="00A70916">
        <w:rPr>
          <w:lang w:val="ru-RU"/>
        </w:rPr>
        <w:t>схемы</w:t>
      </w:r>
      <w:bookmarkEnd w:id="27"/>
      <w:commentRangeEnd w:id="28"/>
      <w:r w:rsidR="00A73FBE">
        <w:rPr>
          <w:rStyle w:val="CommentReference"/>
          <w:b w:val="0"/>
          <w:bCs w:val="0"/>
        </w:rPr>
        <w:commentReference w:id="28"/>
      </w:r>
    </w:p>
    <w:p w14:paraId="4AB43868" w14:textId="65D4ED0F" w:rsidR="0056155A" w:rsidRPr="003955A9" w:rsidRDefault="0056155A" w:rsidP="00F93C0E">
      <w:pPr>
        <w:pStyle w:val="a"/>
        <w:numPr>
          <w:ilvl w:val="0"/>
          <w:numId w:val="12"/>
        </w:numPr>
      </w:pPr>
      <w:r w:rsidRPr="003955A9">
        <w:t>Односторонн</w:t>
      </w:r>
      <w:r w:rsidR="00B671A5">
        <w:t>яя</w:t>
      </w:r>
      <w:r w:rsidRPr="003955A9">
        <w:t>:</w:t>
      </w:r>
      <w:r w:rsidR="00A70916">
        <w:t xml:space="preserve"> п</w:t>
      </w:r>
      <w:r w:rsidRPr="003955A9">
        <w:t>озволяет делегировать доступ к шифрованным данным от одного пользователя к другому, но не обратно</w:t>
      </w:r>
      <w:r w:rsidR="00CA728B" w:rsidRPr="00CA728B">
        <w:t xml:space="preserve"> </w:t>
      </w:r>
      <w:r w:rsidR="00AB1E0F" w:rsidRPr="003955A9">
        <w:t>[4]</w:t>
      </w:r>
      <w:r w:rsidRPr="003955A9">
        <w:t>.</w:t>
      </w:r>
    </w:p>
    <w:p w14:paraId="7EE4BBEE" w14:textId="09E0F60C" w:rsidR="0056155A" w:rsidRPr="003955A9" w:rsidRDefault="0056155A" w:rsidP="00F93C0E">
      <w:pPr>
        <w:pStyle w:val="a"/>
        <w:numPr>
          <w:ilvl w:val="0"/>
          <w:numId w:val="12"/>
        </w:numPr>
      </w:pPr>
      <w:r w:rsidRPr="003955A9">
        <w:lastRenderedPageBreak/>
        <w:t>Двусторонн</w:t>
      </w:r>
      <w:r w:rsidR="00B671A5">
        <w:t>яя</w:t>
      </w:r>
      <w:r w:rsidRPr="003955A9">
        <w:t xml:space="preserve">: </w:t>
      </w:r>
      <w:r w:rsidR="00A70916">
        <w:t>п</w:t>
      </w:r>
      <w:r w:rsidRPr="003955A9">
        <w:t>оддерживает возможность делегирования доступа между двумя пользователями в обе стороны.</w:t>
      </w:r>
    </w:p>
    <w:p w14:paraId="280A849C" w14:textId="75C9C096" w:rsidR="0056155A" w:rsidRPr="003955A9" w:rsidRDefault="0056155A" w:rsidP="00F93C0E">
      <w:pPr>
        <w:pStyle w:val="a"/>
        <w:numPr>
          <w:ilvl w:val="0"/>
          <w:numId w:val="12"/>
        </w:numPr>
      </w:pPr>
      <w:r w:rsidRPr="003955A9">
        <w:t>Многоступенчат</w:t>
      </w:r>
      <w:r w:rsidR="00B671A5">
        <w:t>ая</w:t>
      </w:r>
      <w:r w:rsidRPr="003955A9">
        <w:t xml:space="preserve">: </w:t>
      </w:r>
      <w:r w:rsidR="00A70916">
        <w:t>п</w:t>
      </w:r>
      <w:r w:rsidRPr="003955A9">
        <w:t>одразумевает возможность передачи доступа через цепочку пользователей.</w:t>
      </w:r>
    </w:p>
    <w:p w14:paraId="368E24EC" w14:textId="30730272" w:rsidR="0056155A" w:rsidRPr="003955A9" w:rsidRDefault="0056155A" w:rsidP="00F93C0E">
      <w:pPr>
        <w:pStyle w:val="a"/>
        <w:numPr>
          <w:ilvl w:val="0"/>
          <w:numId w:val="12"/>
        </w:numPr>
      </w:pPr>
      <w:r w:rsidRPr="003955A9">
        <w:t>Симметричн</w:t>
      </w:r>
      <w:r w:rsidR="00B671A5">
        <w:t>ая</w:t>
      </w:r>
      <w:r w:rsidRPr="003955A9">
        <w:t xml:space="preserve"> </w:t>
      </w:r>
      <w:r w:rsidRPr="00B671A5">
        <w:t>vs</w:t>
      </w:r>
      <w:r w:rsidRPr="003955A9">
        <w:t>. Асимметричн</w:t>
      </w:r>
      <w:r w:rsidR="00B671A5">
        <w:t>ая</w:t>
      </w:r>
      <w:r w:rsidRPr="003955A9">
        <w:t xml:space="preserve">: В симметричном </w:t>
      </w:r>
      <w:r w:rsidRPr="00B671A5">
        <w:t>PRE</w:t>
      </w:r>
      <w:r w:rsidRPr="003955A9">
        <w:t xml:space="preserve"> используется один ключ для шифрования и расшифровки, в асимметричном — разные ключи для каждого пользователя</w:t>
      </w:r>
      <w:r w:rsidR="00A70916">
        <w:t xml:space="preserve"> </w:t>
      </w:r>
      <w:r w:rsidR="00AB1E0F" w:rsidRPr="003955A9">
        <w:t>[4]</w:t>
      </w:r>
      <w:r w:rsidRPr="003955A9">
        <w:t>.</w:t>
      </w:r>
      <w:r w:rsidR="008B1EBA">
        <w:t xml:space="preserve">    </w:t>
      </w:r>
    </w:p>
    <w:p w14:paraId="062B39D2" w14:textId="064526B8" w:rsidR="0056155A" w:rsidRPr="003955A9" w:rsidRDefault="0056155A" w:rsidP="00F93C0E">
      <w:pPr>
        <w:pStyle w:val="a"/>
        <w:numPr>
          <w:ilvl w:val="0"/>
          <w:numId w:val="12"/>
        </w:numPr>
      </w:pPr>
      <w:r w:rsidRPr="003955A9">
        <w:t>Условн</w:t>
      </w:r>
      <w:r w:rsidR="00B671A5">
        <w:t>ая</w:t>
      </w:r>
      <w:r w:rsidRPr="003955A9">
        <w:t xml:space="preserve">: </w:t>
      </w:r>
      <w:r w:rsidR="00A70916">
        <w:t>п</w:t>
      </w:r>
      <w:r w:rsidRPr="003955A9">
        <w:t>озволяет решифрование только если выполнены определённые условия.</w:t>
      </w:r>
    </w:p>
    <w:p w14:paraId="4971997A" w14:textId="1D70DF5E" w:rsidR="007F4FA4" w:rsidRPr="00A70916" w:rsidRDefault="007F4FA4" w:rsidP="00F93C0E">
      <w:pPr>
        <w:pStyle w:val="Heading3"/>
        <w:numPr>
          <w:ilvl w:val="2"/>
          <w:numId w:val="4"/>
        </w:numPr>
        <w:spacing w:before="240"/>
        <w:ind w:left="0" w:firstLine="709"/>
        <w:rPr>
          <w:lang w:val="ru-RU"/>
        </w:rPr>
      </w:pPr>
      <w:bookmarkStart w:id="29" w:name="_Toc164615102"/>
      <w:r w:rsidRPr="00A70916">
        <w:rPr>
          <w:lang w:val="ru-RU"/>
        </w:rPr>
        <w:t>Анализ безопасности схемы</w:t>
      </w:r>
      <w:bookmarkEnd w:id="29"/>
    </w:p>
    <w:p w14:paraId="2619B1EB" w14:textId="77777777" w:rsidR="007F4FA4" w:rsidRPr="00A83F58" w:rsidRDefault="007F4FA4" w:rsidP="00A70916">
      <w:pPr>
        <w:pStyle w:val="a"/>
      </w:pPr>
      <w:r w:rsidRPr="006952B5">
        <w:t xml:space="preserve">Анализ безопасности схемы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включает в себя оценку ее сильных сторон и потенциальных уязвимостей. </w:t>
      </w:r>
      <w:r w:rsidRPr="00A83F58">
        <w:t>Ниже представлен анализ безопасности схемы:</w:t>
      </w:r>
    </w:p>
    <w:p w14:paraId="42CB519F" w14:textId="77777777" w:rsidR="007F4FA4" w:rsidRPr="006952B5" w:rsidRDefault="007F4FA4" w:rsidP="00F93C0E">
      <w:pPr>
        <w:pStyle w:val="a"/>
        <w:numPr>
          <w:ilvl w:val="0"/>
          <w:numId w:val="5"/>
        </w:numPr>
      </w:pPr>
      <w:commentRangeStart w:id="30"/>
      <w:r w:rsidRPr="006952B5">
        <w:t xml:space="preserve">Конфиденциальность: Схема </w:t>
      </w:r>
      <w:commentRangeEnd w:id="30"/>
      <w:r w:rsidR="00A73FBE">
        <w:rPr>
          <w:rStyle w:val="CommentReference"/>
          <w:lang w:val="en-US" w:eastAsia="en-GB"/>
        </w:rPr>
        <w:commentReference w:id="30"/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обеспечивает высокий уровень конфиденциальности данных. Шифрование данных перед их передачей от отправителя к прокси-серверу и от прокси-сервера к получателю гарантирует, что только авторизованные пользователи смогут получить доступ к расшифрованным данным. Криптографические протоколы, такие как </w:t>
      </w:r>
      <w:proofErr w:type="spellStart"/>
      <w:r w:rsidRPr="00A83F58">
        <w:t>ReKeyGen</w:t>
      </w:r>
      <w:proofErr w:type="spellEnd"/>
      <w:r w:rsidRPr="006952B5">
        <w:t xml:space="preserve"> и </w:t>
      </w:r>
      <w:proofErr w:type="spellStart"/>
      <w:r w:rsidRPr="00A83F58">
        <w:t>ReEncrypt</w:t>
      </w:r>
      <w:proofErr w:type="spellEnd"/>
      <w:r w:rsidRPr="006952B5">
        <w:t>, обеспечивают безопасное преобразование и перешифрование данных, минимизируя риски утечки информации.</w:t>
      </w:r>
    </w:p>
    <w:p w14:paraId="0D072505" w14:textId="77777777" w:rsidR="007F4FA4" w:rsidRPr="006952B5" w:rsidRDefault="007F4FA4" w:rsidP="00F93C0E">
      <w:pPr>
        <w:pStyle w:val="a"/>
        <w:numPr>
          <w:ilvl w:val="0"/>
          <w:numId w:val="5"/>
        </w:numPr>
      </w:pPr>
      <w:r w:rsidRPr="006952B5">
        <w:t xml:space="preserve">Целостность: Схема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обеспечивает целостность данных, поскольку шифрование и расшифрование данных выполняются с использованием ключей и алгоритмов, которые гарантируют, что данные не изменяются неправомерно или без уведомления сторон.</w:t>
      </w:r>
    </w:p>
    <w:p w14:paraId="6623E5A4" w14:textId="77777777" w:rsidR="007F4FA4" w:rsidRPr="006952B5" w:rsidRDefault="007F4FA4" w:rsidP="00F93C0E">
      <w:pPr>
        <w:pStyle w:val="a"/>
        <w:numPr>
          <w:ilvl w:val="0"/>
          <w:numId w:val="5"/>
        </w:numPr>
      </w:pPr>
      <w:r w:rsidRPr="006952B5">
        <w:t xml:space="preserve">Аутентификация: Схема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предоставляет возможности для аутентификации отправителя и получателя данных. Сертификационный процесс, описанный в алгоритме </w:t>
      </w:r>
      <w:proofErr w:type="spellStart"/>
      <w:r w:rsidRPr="00A83F58">
        <w:t>CertifiedUserKeyGen</w:t>
      </w:r>
      <w:proofErr w:type="spellEnd"/>
      <w:r w:rsidRPr="006952B5">
        <w:t xml:space="preserve">, позволяет установить доверие к публичным ключам пользователей, что </w:t>
      </w:r>
      <w:r w:rsidRPr="006952B5">
        <w:lastRenderedPageBreak/>
        <w:t xml:space="preserve">гарантирует, что данные будут переданы только тем, кто имеет соответствующие </w:t>
      </w:r>
      <w:proofErr w:type="spellStart"/>
      <w:r w:rsidRPr="006952B5">
        <w:t>авторизационные</w:t>
      </w:r>
      <w:proofErr w:type="spellEnd"/>
      <w:r w:rsidRPr="006952B5">
        <w:t xml:space="preserve"> данные.</w:t>
      </w:r>
    </w:p>
    <w:p w14:paraId="0A2DA098" w14:textId="53B08745" w:rsidR="007F4FA4" w:rsidRDefault="007F4FA4" w:rsidP="00F93C0E">
      <w:pPr>
        <w:pStyle w:val="a"/>
        <w:numPr>
          <w:ilvl w:val="0"/>
          <w:numId w:val="5"/>
        </w:numPr>
      </w:pPr>
      <w:r w:rsidRPr="006952B5">
        <w:t xml:space="preserve">Устойчивость к атакам: Схема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разработана с учетом различных типов атак, таких как перехват, подмена и подслушивание данных. Использование криптографических алгоритмов, включая эллиптические </w:t>
      </w:r>
      <w:proofErr w:type="gramStart"/>
      <w:r w:rsidRPr="006952B5">
        <w:t>кривые</w:t>
      </w:r>
      <w:r w:rsidR="0027012B" w:rsidRPr="0027012B">
        <w:t>[</w:t>
      </w:r>
      <w:proofErr w:type="gramEnd"/>
      <w:r w:rsidR="0027012B" w:rsidRPr="0027012B">
        <w:t>5]</w:t>
      </w:r>
      <w:r w:rsidRPr="006952B5">
        <w:t>, повышает уровень безопасности и усложняет возможность проведения успешных атак.</w:t>
      </w:r>
    </w:p>
    <w:p w14:paraId="13769CCC" w14:textId="77777777" w:rsidR="007F4FA4" w:rsidRPr="00884B98" w:rsidRDefault="007F4FA4" w:rsidP="00F93C0E">
      <w:pPr>
        <w:pStyle w:val="a"/>
        <w:numPr>
          <w:ilvl w:val="0"/>
          <w:numId w:val="5"/>
        </w:numPr>
      </w:pPr>
      <w:r w:rsidRPr="00884B98">
        <w:t xml:space="preserve">Надежность ключей: Безопасность схемы </w:t>
      </w:r>
      <w:proofErr w:type="spellStart"/>
      <w:r w:rsidRPr="008E5923">
        <w:t>Proxy</w:t>
      </w:r>
      <w:proofErr w:type="spellEnd"/>
      <w:r w:rsidRPr="00884B98">
        <w:t xml:space="preserve"> </w:t>
      </w:r>
      <w:r w:rsidRPr="008E5923">
        <w:t>re</w:t>
      </w:r>
      <w:r w:rsidRPr="00884B98">
        <w:t>-</w:t>
      </w:r>
      <w:r w:rsidRPr="008E5923">
        <w:t>encryption</w:t>
      </w:r>
      <w:r w:rsidRPr="00884B98">
        <w:t xml:space="preserve"> зависит от надежности и безопасности используемых ключей. Важно обеспечить защиту приватных ключей пользователей и прокси-серверов, чтобы предотвратить их компрометацию. Это может включать использование сильных алгоритмов генерации ключей, хранение ключей в безопасной среде и управление доступом к ключам с помощью соответствующих политик и процедур.</w:t>
      </w:r>
    </w:p>
    <w:p w14:paraId="4869ECB7" w14:textId="77777777" w:rsidR="007F4FA4" w:rsidRPr="00884B98" w:rsidRDefault="007F4FA4" w:rsidP="00F93C0E">
      <w:pPr>
        <w:pStyle w:val="a"/>
        <w:numPr>
          <w:ilvl w:val="0"/>
          <w:numId w:val="5"/>
        </w:numPr>
      </w:pPr>
      <w:r w:rsidRPr="00884B98">
        <w:t xml:space="preserve">Мониторинг и обнаружение атак: Важным аспектом обеспечения безопасности схемы </w:t>
      </w:r>
      <w:proofErr w:type="spellStart"/>
      <w:r w:rsidRPr="008E5923">
        <w:t>Proxy</w:t>
      </w:r>
      <w:proofErr w:type="spellEnd"/>
      <w:r w:rsidRPr="00884B98">
        <w:t xml:space="preserve"> </w:t>
      </w:r>
      <w:r w:rsidRPr="008E5923">
        <w:t>re</w:t>
      </w:r>
      <w:r w:rsidRPr="00884B98">
        <w:t>-</w:t>
      </w:r>
      <w:r w:rsidRPr="008E5923">
        <w:t>encryption</w:t>
      </w:r>
      <w:r w:rsidRPr="00884B98">
        <w:t xml:space="preserve"> является мониторинг и обнаружение атак. Регулярный мониторинг сетевого трафика, анализ логов и использование систем обнаружения вторжений (</w:t>
      </w:r>
      <w:r w:rsidRPr="008E5923">
        <w:t>IDS</w:t>
      </w:r>
      <w:r w:rsidRPr="00884B98">
        <w:t>) и систем защиты от вторжений (</w:t>
      </w:r>
      <w:r w:rsidRPr="008E5923">
        <w:t>IPS</w:t>
      </w:r>
      <w:r w:rsidRPr="00884B98">
        <w:t>) помогут обнаружить аномальную активность и потенциальные попытки нарушения безопасности системы.</w:t>
      </w:r>
    </w:p>
    <w:p w14:paraId="22AB0193" w14:textId="64A1A5E4" w:rsidR="007F4FA4" w:rsidRPr="00884B98" w:rsidRDefault="007F4FA4" w:rsidP="00F93C0E">
      <w:pPr>
        <w:pStyle w:val="a"/>
        <w:numPr>
          <w:ilvl w:val="0"/>
          <w:numId w:val="5"/>
        </w:numPr>
      </w:pPr>
      <w:r w:rsidRPr="00884B98">
        <w:t>Регулярные проверки на уязвимости</w:t>
      </w:r>
      <w:proofErr w:type="gramStart"/>
      <w:r w:rsidRPr="00884B98">
        <w:t>: Для</w:t>
      </w:r>
      <w:proofErr w:type="gramEnd"/>
      <w:r w:rsidRPr="00884B98">
        <w:t xml:space="preserve"> поддержания высокого уровня безопасности необходимо проводить регулярные проверки на уязвимости схемы </w:t>
      </w:r>
      <w:proofErr w:type="spellStart"/>
      <w:r w:rsidRPr="008E5923">
        <w:t>Proxy</w:t>
      </w:r>
      <w:proofErr w:type="spellEnd"/>
      <w:r w:rsidRPr="00884B98">
        <w:t xml:space="preserve"> </w:t>
      </w:r>
      <w:r w:rsidRPr="008E5923">
        <w:t>re</w:t>
      </w:r>
      <w:r w:rsidRPr="00884B98">
        <w:t>-</w:t>
      </w:r>
      <w:r w:rsidRPr="008E5923">
        <w:t>encryption</w:t>
      </w:r>
      <w:r w:rsidRPr="00884B98">
        <w:t>. Это может включать проведение пенетрационного тестирования, аудита кода, анализа уязвимостей и других методов оценки безопасности. Выявление и устранение потенциальных уязвимостей поможет повысить стойкость системы к возможным атакам</w:t>
      </w:r>
      <w:r w:rsidR="00A70916">
        <w:t xml:space="preserve"> </w:t>
      </w:r>
      <w:r w:rsidRPr="003955A9">
        <w:t>[</w:t>
      </w:r>
      <w:r w:rsidR="0027012B" w:rsidRPr="0027012B">
        <w:t>7</w:t>
      </w:r>
      <w:r w:rsidRPr="003955A9">
        <w:t>]</w:t>
      </w:r>
      <w:r w:rsidRPr="00884B98">
        <w:t>.</w:t>
      </w:r>
    </w:p>
    <w:p w14:paraId="156816C2" w14:textId="0D96BEAE" w:rsidR="007F4FA4" w:rsidRPr="006952B5" w:rsidRDefault="007F4FA4" w:rsidP="00A70916">
      <w:pPr>
        <w:pStyle w:val="a"/>
      </w:pPr>
      <w:r w:rsidRPr="006952B5">
        <w:t xml:space="preserve">Однако, как и любая криптографическая схема, схема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имеет свои потенциальные уязвимости. Например, уязвимости могут возникнуть в результате компрометации приватных ключей пользователей или прокси-серверов, а также из-за ошибок в реализации алгоритмов. Поэтому важно </w:t>
      </w:r>
      <w:r w:rsidRPr="006952B5">
        <w:lastRenderedPageBreak/>
        <w:t xml:space="preserve">применять </w:t>
      </w:r>
      <w:r w:rsidR="00A73FBE">
        <w:t>известные</w:t>
      </w:r>
      <w:r w:rsidR="00A73FBE" w:rsidRPr="006952B5">
        <w:t xml:space="preserve"> </w:t>
      </w:r>
      <w:r w:rsidRPr="006952B5">
        <w:t>практики безопасности, такие как защита приватных ключей и регулярные проверки на уязвимости системы.</w:t>
      </w:r>
    </w:p>
    <w:p w14:paraId="6BB362F6" w14:textId="1A2728DA" w:rsidR="008E7473" w:rsidRPr="00A3252F" w:rsidRDefault="007F4FA4" w:rsidP="00825EB2">
      <w:pPr>
        <w:pStyle w:val="a"/>
      </w:pPr>
      <w:r w:rsidRPr="006952B5">
        <w:t xml:space="preserve">Таким образом, схема </w:t>
      </w:r>
      <w:proofErr w:type="spellStart"/>
      <w:r w:rsidRPr="00A83F58">
        <w:t>Proxy</w:t>
      </w:r>
      <w:proofErr w:type="spellEnd"/>
      <w:r w:rsidRPr="006952B5">
        <w:t xml:space="preserve"> </w:t>
      </w:r>
      <w:r w:rsidRPr="00A83F58">
        <w:t>re</w:t>
      </w:r>
      <w:r w:rsidRPr="006952B5">
        <w:t>-</w:t>
      </w:r>
      <w:r w:rsidRPr="00A83F58">
        <w:t>encryption</w:t>
      </w:r>
      <w:r w:rsidRPr="006952B5">
        <w:t xml:space="preserve"> обладает высоким уровнем безопасности, но требует правильной настройки и применения рекомендаций по обеспечению безопасности, чтобы минимизировать потенциальные риски и уязвимости.</w:t>
      </w:r>
    </w:p>
    <w:p w14:paraId="7A5F7F19" w14:textId="6CB89D28" w:rsidR="007F4FA4" w:rsidRPr="008E7473" w:rsidRDefault="007F4FA4" w:rsidP="00F93C0E">
      <w:pPr>
        <w:pStyle w:val="Heading3"/>
        <w:numPr>
          <w:ilvl w:val="2"/>
          <w:numId w:val="4"/>
        </w:numPr>
        <w:spacing w:before="240"/>
        <w:ind w:left="0" w:firstLine="709"/>
      </w:pPr>
      <w:bookmarkStart w:id="31" w:name="_Toc164615103"/>
      <w:bookmarkStart w:id="32" w:name="OLE_LINK133"/>
      <w:r w:rsidRPr="008E7473">
        <w:rPr>
          <w:lang w:val="ru-RU"/>
        </w:rPr>
        <w:t>Эффективность криптографической защиты</w:t>
      </w:r>
      <w:bookmarkEnd w:id="31"/>
      <w:r w:rsidRPr="008E7473">
        <w:rPr>
          <w:lang w:val="ru-RU"/>
        </w:rPr>
        <w:t xml:space="preserve"> </w:t>
      </w:r>
    </w:p>
    <w:bookmarkEnd w:id="32"/>
    <w:p w14:paraId="5A4EB99B" w14:textId="77777777" w:rsidR="007F4FA4" w:rsidRDefault="007F4FA4" w:rsidP="008E7473">
      <w:pPr>
        <w:pStyle w:val="a"/>
      </w:pPr>
      <w:r>
        <w:t xml:space="preserve">Оценка эффективности защиты информации с помощью криптографии включает в себя выявление всех возможных нападений, которым может подвергнуться криптографическая система в конкретных условиях её использования, и установление её способности сопротивляться таким атакам. Под прочностью системы мы будем подразумевать её криптографическую надежность, то есть её способность выдерживать нападения </w:t>
      </w:r>
      <w:proofErr w:type="spellStart"/>
      <w:r>
        <w:t>криптоаналитиков</w:t>
      </w:r>
      <w:proofErr w:type="spellEnd"/>
      <w:r>
        <w:t>.</w:t>
      </w:r>
    </w:p>
    <w:p w14:paraId="193356CA" w14:textId="77777777" w:rsidR="007F4FA4" w:rsidRDefault="007F4FA4" w:rsidP="008E7473">
      <w:pPr>
        <w:pStyle w:val="a"/>
      </w:pPr>
      <w:r>
        <w:t>Разработка методов определения криптографической надежности представляет собой сложную задачу, требующую комплекс инструментальных средств, которые позволят оценивать действия злоумышленника в попытках взлома системы с использованием разнообразных техник криптоанализа. Детальное описание программного комплекса, предназначенного для анализа устойчивости асимметричных криптосистем с применением математических методов, выходит за рамки данной статьи, но его можно найти в других источниках.</w:t>
      </w:r>
    </w:p>
    <w:p w14:paraId="08BCCF01" w14:textId="078351A0" w:rsidR="0027012B" w:rsidRPr="008F4DD5" w:rsidRDefault="007F4FA4" w:rsidP="008E7473">
      <w:pPr>
        <w:pStyle w:val="a"/>
      </w:pPr>
      <w:r>
        <w:t>Для точного определения эффективности криптосистемы целесообразно проверять её на устойчивость не ко всем без исключения атакам, а лишь к тем, которые наиболее вероятны и представляют собой наибольшую опасность. Набор таких атак определяется в зависимости от типа криптосистемы и специфики её применения.</w:t>
      </w:r>
    </w:p>
    <w:p w14:paraId="0C87F378" w14:textId="2D1C95CA" w:rsidR="00D83AD8" w:rsidRPr="0027012B" w:rsidRDefault="00D83AD8" w:rsidP="008E7473">
      <w:pPr>
        <w:pStyle w:val="a"/>
      </w:pPr>
      <w:r>
        <w:t>Процесс оценки эффективности криптографической защиты можно представить в</w:t>
      </w:r>
      <w:r w:rsidR="008F4DD5" w:rsidRPr="008F4DD5">
        <w:t xml:space="preserve"> </w:t>
      </w:r>
      <w:r>
        <w:t xml:space="preserve">виде схемы </w:t>
      </w:r>
      <w:r w:rsidR="00B7709E" w:rsidRPr="00B7709E">
        <w:t xml:space="preserve">в соответствии с </w:t>
      </w:r>
      <w:r w:rsidR="008E7473">
        <w:t>Р</w:t>
      </w:r>
      <w:r w:rsidR="00B7709E" w:rsidRPr="00B7709E">
        <w:t xml:space="preserve">исунком </w:t>
      </w:r>
      <w:r w:rsidR="008E7473">
        <w:t xml:space="preserve">2 </w:t>
      </w:r>
      <w:r w:rsidR="0027012B" w:rsidRPr="0027012B">
        <w:t>[6]</w:t>
      </w:r>
      <w:r w:rsidR="00B7709E" w:rsidRPr="00B7709E">
        <w:t>.</w:t>
      </w:r>
    </w:p>
    <w:p w14:paraId="600F0FFF" w14:textId="77777777" w:rsidR="00016B81" w:rsidRDefault="00AF09AB" w:rsidP="00016B81">
      <w:pPr>
        <w:keepNext/>
        <w:spacing w:line="360" w:lineRule="auto"/>
        <w:jc w:val="center"/>
      </w:pPr>
      <w:r w:rsidRPr="00AF09AB">
        <w:rPr>
          <w:noProof/>
          <w:sz w:val="28"/>
          <w:szCs w:val="28"/>
        </w:rPr>
        <w:lastRenderedPageBreak/>
        <w:drawing>
          <wp:inline distT="0" distB="0" distL="0" distR="0" wp14:anchorId="6775730D" wp14:editId="1C2314BA">
            <wp:extent cx="3209577" cy="5239820"/>
            <wp:effectExtent l="0" t="0" r="3810" b="5715"/>
            <wp:docPr id="51243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54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504" cy="52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81A1" w14:textId="19991575" w:rsidR="00AF09AB" w:rsidRPr="00016B81" w:rsidRDefault="00016B81" w:rsidP="00016B81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016B81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016B81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95C5E" w:rsidRPr="00067820">
        <w:rPr>
          <w:i w:val="0"/>
          <w:iCs w:val="0"/>
          <w:noProof/>
          <w:color w:val="000000" w:themeColor="text1"/>
          <w:sz w:val="28"/>
          <w:szCs w:val="28"/>
          <w:lang w:val="ru-RU"/>
        </w:rPr>
        <w:t>2</w:t>
      </w:r>
      <w:r w:rsidRPr="00016B8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16B81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Процесс оценки эффективности системы</w:t>
      </w:r>
    </w:p>
    <w:p w14:paraId="08DEEC54" w14:textId="77777777" w:rsidR="00067820" w:rsidRPr="00D83AD8" w:rsidRDefault="00067820" w:rsidP="00067820">
      <w:pPr>
        <w:pStyle w:val="a"/>
      </w:pPr>
      <w:r w:rsidRPr="00D83AD8">
        <w:t>Этап 1: Какая криптосистема является объектом атаки?</w:t>
      </w:r>
    </w:p>
    <w:p w14:paraId="6B1D144D" w14:textId="77777777" w:rsidR="00067820" w:rsidRPr="00D83AD8" w:rsidRDefault="00067820" w:rsidP="00067820">
      <w:pPr>
        <w:pStyle w:val="a"/>
      </w:pPr>
      <w:r w:rsidRPr="00D83AD8">
        <w:t>Этап 2: Кто будет атаковать эту криптосистему?</w:t>
      </w:r>
    </w:p>
    <w:p w14:paraId="55A0BA3E" w14:textId="77777777" w:rsidR="00067820" w:rsidRPr="00D83AD8" w:rsidRDefault="00067820" w:rsidP="00067820">
      <w:pPr>
        <w:pStyle w:val="a"/>
      </w:pPr>
      <w:r w:rsidRPr="00D83AD8">
        <w:t>Этап 3: Какие методы криптоанализа с наибольшей вероятностью будут использованы при осуществлении попыток взлома криптосистемы?</w:t>
      </w:r>
    </w:p>
    <w:p w14:paraId="1215C880" w14:textId="77777777" w:rsidR="00067820" w:rsidRDefault="00067820" w:rsidP="00067820">
      <w:pPr>
        <w:pStyle w:val="a"/>
      </w:pPr>
      <w:r w:rsidRPr="00D83AD8">
        <w:t>Этап 4: Способна ли криптосистема противостоять таким атакам?</w:t>
      </w:r>
    </w:p>
    <w:p w14:paraId="68B98028" w14:textId="77777777" w:rsidR="00067820" w:rsidRPr="00D83AD8" w:rsidRDefault="00067820" w:rsidP="00067820">
      <w:pPr>
        <w:pStyle w:val="a"/>
      </w:pPr>
      <w:r w:rsidRPr="00D83AD8">
        <w:t xml:space="preserve">Этап </w:t>
      </w:r>
      <w:r>
        <w:t>5</w:t>
      </w:r>
      <w:proofErr w:type="gramStart"/>
      <w:r w:rsidRPr="00D83AD8">
        <w:t>:</w:t>
      </w:r>
      <w:r>
        <w:t xml:space="preserve"> Является</w:t>
      </w:r>
      <w:proofErr w:type="gramEnd"/>
      <w:r>
        <w:t xml:space="preserve"> ли использование исследуемой криптосистемы экономически выгодном в данном контексте </w:t>
      </w:r>
    </w:p>
    <w:p w14:paraId="2F767E6F" w14:textId="77777777" w:rsidR="00067820" w:rsidRPr="008F4DD5" w:rsidRDefault="00067820" w:rsidP="00067820">
      <w:pPr>
        <w:pStyle w:val="a"/>
      </w:pPr>
      <w:r>
        <w:t>Этапы 1-3 представляют моделирование угроз для информационных ресурсов, которые защищает исследуемая криптосистема</w:t>
      </w:r>
      <w:r w:rsidRPr="008F4DD5">
        <w:t>.</w:t>
      </w:r>
    </w:p>
    <w:p w14:paraId="6FDD447C" w14:textId="77777777" w:rsidR="00067820" w:rsidRPr="00A3252F" w:rsidRDefault="00067820" w:rsidP="00067820">
      <w:pPr>
        <w:pStyle w:val="a"/>
      </w:pPr>
      <w:r>
        <w:lastRenderedPageBreak/>
        <w:t>Этап 4 – это анализ устойчивости системы в атаках определенного типа, которые были определены на предыдущих этапах</w:t>
      </w:r>
      <w:r w:rsidRPr="008F4DD5">
        <w:t>.</w:t>
      </w:r>
      <w:r>
        <w:t xml:space="preserve"> Цель заключается в оценке риска нарушения безопасности</w:t>
      </w:r>
      <w:r w:rsidRPr="00A3252F">
        <w:t xml:space="preserve">. </w:t>
      </w:r>
    </w:p>
    <w:p w14:paraId="44B0451A" w14:textId="691CAFCC" w:rsidR="008E7473" w:rsidRDefault="00067820" w:rsidP="00067820">
      <w:pPr>
        <w:pStyle w:val="a"/>
      </w:pPr>
      <w:r>
        <w:t>Этап 5 – использование различных подходов оценки экономической эффективности использования выбранной криптосистемы</w:t>
      </w:r>
      <w:r w:rsidRPr="008F4DD5">
        <w:t>.</w:t>
      </w:r>
    </w:p>
    <w:p w14:paraId="0327E2BB" w14:textId="4F2FA726" w:rsidR="00A41B41" w:rsidRDefault="00A41B41" w:rsidP="00F93C0E">
      <w:pPr>
        <w:pStyle w:val="Heading3"/>
        <w:numPr>
          <w:ilvl w:val="2"/>
          <w:numId w:val="4"/>
        </w:numPr>
        <w:spacing w:before="240"/>
        <w:ind w:left="0" w:firstLine="709"/>
        <w:rPr>
          <w:lang w:val="ru-RU"/>
        </w:rPr>
      </w:pPr>
      <w:r>
        <w:rPr>
          <w:lang w:val="ru-RU"/>
        </w:rPr>
        <w:t>Билинейные пары</w:t>
      </w:r>
    </w:p>
    <w:p w14:paraId="26FC7550" w14:textId="587F2760" w:rsidR="00A41B41" w:rsidRPr="00253CB5" w:rsidRDefault="00F07061" w:rsidP="00CB4893">
      <w:pPr>
        <w:spacing w:line="360" w:lineRule="auto"/>
        <w:ind w:firstLine="397"/>
        <w:jc w:val="both"/>
        <w:rPr>
          <w:sz w:val="28"/>
          <w:szCs w:val="28"/>
          <w:lang w:val="ru-RU"/>
        </w:rPr>
      </w:pPr>
      <w:r w:rsidRPr="00253CB5">
        <w:rPr>
          <w:sz w:val="28"/>
          <w:szCs w:val="28"/>
          <w:lang w:val="ru-RU"/>
        </w:rPr>
        <w:t xml:space="preserve">Для осуществления перешифрования данных от одного пользователя другому используется алгоритм билинейных пар: отображения между двумя группами </w:t>
      </w:r>
      <m:oMath>
        <m:r>
          <w:rPr>
            <w:rFonts w:ascii="Cambria Math" w:hAnsi="Cambria Math"/>
            <w:sz w:val="28"/>
            <w:szCs w:val="28"/>
            <w:lang w:val="ru-RU"/>
          </w:rPr>
          <m:t>G1</m:t>
        </m:r>
      </m:oMath>
      <w:r w:rsidRPr="00253CB5">
        <w:rPr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ru-RU"/>
          </w:rPr>
          <m:t>G2</m:t>
        </m:r>
      </m:oMath>
      <w:r w:rsidRPr="00253CB5">
        <w:rPr>
          <w:sz w:val="28"/>
          <w:szCs w:val="28"/>
          <w:lang w:val="ru-RU"/>
        </w:rPr>
        <w:t xml:space="preserve"> в мультипликативную группу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 w:rsidRPr="00253CB5">
        <w:rPr>
          <w:sz w:val="28"/>
          <w:szCs w:val="28"/>
          <w:lang w:val="ru-RU"/>
        </w:rPr>
        <w:t xml:space="preserve">, все три с первичным порядком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253CB5">
        <w:rPr>
          <w:sz w:val="28"/>
          <w:szCs w:val="28"/>
          <w:lang w:val="ru-RU"/>
        </w:rPr>
        <w:t xml:space="preserve">. Пара </w:t>
      </w:r>
      <m:oMath>
        <m:r>
          <w:rPr>
            <w:rFonts w:ascii="Cambria Math" w:hAnsi="Cambria Math"/>
            <w:sz w:val="28"/>
            <w:szCs w:val="28"/>
            <w:lang w:val="ru-RU"/>
          </w:rPr>
          <m:t>E</m:t>
        </m:r>
      </m:oMath>
      <w:r w:rsidRPr="00253CB5">
        <w:rPr>
          <w:sz w:val="28"/>
          <w:szCs w:val="28"/>
          <w:lang w:val="ru-RU"/>
        </w:rPr>
        <w:t xml:space="preserve"> описывается как функция </w:t>
      </w:r>
      <m:oMath>
        <m:r>
          <w:rPr>
            <w:rFonts w:ascii="Cambria Math" w:hAnsi="Cambria Math"/>
            <w:sz w:val="28"/>
            <w:szCs w:val="28"/>
            <w:lang w:val="ru-RU"/>
          </w:rPr>
          <m:t>e: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253CB5">
        <w:rPr>
          <w:sz w:val="28"/>
          <w:szCs w:val="28"/>
          <w:lang w:val="ru-RU"/>
        </w:rPr>
        <w:t>.</w:t>
      </w:r>
    </w:p>
    <w:p w14:paraId="311D42AC" w14:textId="6DC39508" w:rsidR="00F07061" w:rsidRPr="00253CB5" w:rsidRDefault="00F07061" w:rsidP="00CB4893">
      <w:pPr>
        <w:spacing w:line="360" w:lineRule="auto"/>
        <w:ind w:firstLine="360"/>
        <w:jc w:val="both"/>
        <w:rPr>
          <w:sz w:val="28"/>
          <w:szCs w:val="28"/>
        </w:rPr>
      </w:pPr>
      <w:r w:rsidRPr="00253CB5">
        <w:rPr>
          <w:sz w:val="28"/>
          <w:szCs w:val="28"/>
          <w:lang w:val="ru-RU"/>
        </w:rPr>
        <w:t>Основные свойства билинейных пар</w:t>
      </w:r>
      <w:r w:rsidRPr="00253CB5">
        <w:rPr>
          <w:sz w:val="28"/>
          <w:szCs w:val="28"/>
        </w:rPr>
        <w:t>:</w:t>
      </w:r>
    </w:p>
    <w:p w14:paraId="452C583B" w14:textId="5F53046E" w:rsidR="00F07061" w:rsidRPr="003F1221" w:rsidRDefault="00A73FBE" w:rsidP="00F93C0E">
      <w:pPr>
        <w:pStyle w:val="ListParagraph"/>
        <w:numPr>
          <w:ilvl w:val="0"/>
          <w:numId w:val="29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ru-RU"/>
        </w:rPr>
        <w:t>б</w:t>
      </w:r>
      <w:r w:rsidRPr="003F1221">
        <w:rPr>
          <w:iCs/>
          <w:sz w:val="28"/>
          <w:szCs w:val="28"/>
          <w:lang w:val="ru-RU"/>
        </w:rPr>
        <w:t>илинейность</w:t>
      </w:r>
      <w:r>
        <w:rPr>
          <w:iCs/>
          <w:sz w:val="28"/>
          <w:szCs w:val="28"/>
          <w:lang w:val="en-GB"/>
        </w:rPr>
        <w:t>;</w:t>
      </w:r>
    </w:p>
    <w:p w14:paraId="55D66097" w14:textId="76B424B0" w:rsidR="00F07061" w:rsidRPr="00253CB5" w:rsidRDefault="00A73FBE" w:rsidP="00F93C0E">
      <w:pPr>
        <w:pStyle w:val="ListParagraph"/>
        <w:numPr>
          <w:ilvl w:val="0"/>
          <w:numId w:val="29"/>
        </w:numPr>
        <w:spacing w:line="360" w:lineRule="auto"/>
        <w:jc w:val="both"/>
        <w:rPr>
          <w:i/>
          <w:sz w:val="28"/>
          <w:szCs w:val="28"/>
        </w:rPr>
      </w:pPr>
      <w:r>
        <w:rPr>
          <w:iCs/>
          <w:sz w:val="28"/>
          <w:szCs w:val="28"/>
          <w:lang w:val="ru-RU"/>
        </w:rPr>
        <w:t>н</w:t>
      </w:r>
      <w:r w:rsidR="00F07061" w:rsidRPr="00253CB5">
        <w:rPr>
          <w:iCs/>
          <w:sz w:val="28"/>
          <w:szCs w:val="28"/>
          <w:lang w:val="ru-RU"/>
        </w:rPr>
        <w:t>евырожденность</w:t>
      </w:r>
      <w:r>
        <w:rPr>
          <w:iCs/>
          <w:sz w:val="28"/>
          <w:szCs w:val="28"/>
          <w:lang w:val="en-GB"/>
        </w:rPr>
        <w:t>.</w:t>
      </w:r>
    </w:p>
    <w:p w14:paraId="11C4CA25" w14:textId="165721CE" w:rsidR="00F07061" w:rsidRDefault="00F07061" w:rsidP="00A73FBE">
      <w:pPr>
        <w:spacing w:line="360" w:lineRule="auto"/>
        <w:ind w:firstLine="360"/>
        <w:jc w:val="both"/>
        <w:rPr>
          <w:iCs/>
          <w:sz w:val="28"/>
          <w:szCs w:val="28"/>
          <w:lang w:val="ru-RU"/>
        </w:rPr>
      </w:pPr>
      <w:r w:rsidRPr="00253CB5">
        <w:rPr>
          <w:iCs/>
          <w:sz w:val="28"/>
          <w:szCs w:val="28"/>
          <w:lang w:val="ru-RU"/>
        </w:rPr>
        <w:t xml:space="preserve">Эти свойства делают их </w:t>
      </w:r>
      <w:r w:rsidR="00A73FBE">
        <w:rPr>
          <w:iCs/>
          <w:sz w:val="28"/>
          <w:szCs w:val="28"/>
          <w:lang w:val="ru-RU"/>
        </w:rPr>
        <w:t>эффективным инструментом</w:t>
      </w:r>
      <w:r w:rsidRPr="00253CB5">
        <w:rPr>
          <w:iCs/>
          <w:sz w:val="28"/>
          <w:szCs w:val="28"/>
          <w:lang w:val="ru-RU"/>
        </w:rPr>
        <w:t xml:space="preserve"> криптографии</w:t>
      </w:r>
      <w:r w:rsidR="00A73FBE">
        <w:rPr>
          <w:iCs/>
          <w:sz w:val="28"/>
          <w:szCs w:val="28"/>
          <w:lang w:val="ru-RU"/>
        </w:rPr>
        <w:t>.</w:t>
      </w:r>
    </w:p>
    <w:p w14:paraId="28D59871" w14:textId="77777777" w:rsidR="000721CF" w:rsidRPr="00253CB5" w:rsidRDefault="000721CF" w:rsidP="00CB4893">
      <w:pPr>
        <w:spacing w:line="360" w:lineRule="auto"/>
        <w:ind w:firstLine="360"/>
        <w:jc w:val="both"/>
        <w:rPr>
          <w:iCs/>
          <w:sz w:val="28"/>
          <w:szCs w:val="28"/>
          <w:lang w:val="ru-RU"/>
        </w:rPr>
      </w:pPr>
    </w:p>
    <w:p w14:paraId="33154E91" w14:textId="77777777" w:rsidR="000721CF" w:rsidRDefault="000721CF" w:rsidP="00A83CDB">
      <w:pPr>
        <w:pStyle w:val="Heading2"/>
        <w:spacing w:before="0" w:after="240"/>
        <w:ind w:left="0" w:firstLine="709"/>
      </w:pPr>
      <w:r>
        <w:t>Выводы из обзора</w:t>
      </w:r>
    </w:p>
    <w:p w14:paraId="50A8CD0B" w14:textId="5040C5F1" w:rsidR="000721CF" w:rsidRPr="00825EB2" w:rsidRDefault="000721CF" w:rsidP="000721CF">
      <w:pPr>
        <w:pStyle w:val="a"/>
      </w:pPr>
      <w:r w:rsidRPr="00B671A5">
        <w:t>В данной работе в целях повышения безопасности</w:t>
      </w:r>
      <w:r>
        <w:t xml:space="preserve">, </w:t>
      </w:r>
      <w:r w:rsidRPr="00B671A5">
        <w:t xml:space="preserve">гибкости управления доступа </w:t>
      </w:r>
      <w:r>
        <w:t>к данным, удобства передачи данных между участниками сети, а также простоты реализации была выбрана двухсторонняя ассиметричная PRE</w:t>
      </w:r>
      <w:r w:rsidRPr="003955A9">
        <w:t xml:space="preserve"> </w:t>
      </w:r>
      <w:r>
        <w:t>схема. Также именно такая схема возможна для использования со смарт контрактами, т.к. смарт контракт выполняет роль прокси сервера. Можно ещё что-нибудь добавить про производительность, особенности   вызовов смарт контрактов и т.д.</w:t>
      </w:r>
    </w:p>
    <w:p w14:paraId="71FF58C9" w14:textId="46CC083D" w:rsidR="008E7473" w:rsidRDefault="000721CF" w:rsidP="00A83CDB">
      <w:pPr>
        <w:pStyle w:val="a"/>
        <w:rPr>
          <w:ins w:id="33" w:author="Тарханов Иван Александрович" w:date="2024-05-06T11:18:00Z"/>
        </w:rPr>
      </w:pPr>
      <w:r>
        <w:tab/>
        <w:t>Для сравнение разрабатываемой криптосистемы с классической (</w:t>
      </w:r>
      <w:proofErr w:type="spellStart"/>
      <w:r>
        <w:t>наиблее</w:t>
      </w:r>
      <w:proofErr w:type="spellEnd"/>
      <w:r>
        <w:t xml:space="preserve"> распространенной асимметричной </w:t>
      </w:r>
      <w:r w:rsidRPr="00A83CDB">
        <w:t>RSA</w:t>
      </w:r>
      <w:r>
        <w:t>)</w:t>
      </w:r>
      <w:r w:rsidRPr="000721CF">
        <w:t xml:space="preserve"> </w:t>
      </w:r>
      <w:r>
        <w:t xml:space="preserve">будет использоваться метод оценки </w:t>
      </w:r>
      <w:proofErr w:type="gramStart"/>
      <w:r>
        <w:t>защищенности</w:t>
      </w:r>
      <w:proofErr w:type="gramEnd"/>
      <w:r>
        <w:t xml:space="preserve"> описанный в п. 1.2.4.</w:t>
      </w:r>
      <w:r w:rsidR="008E7473">
        <w:br w:type="page"/>
      </w:r>
    </w:p>
    <w:p w14:paraId="50572AEE" w14:textId="1E5A842D" w:rsidR="000721CF" w:rsidRPr="003F1221" w:rsidRDefault="000721CF">
      <w:pPr>
        <w:widowControl w:val="0"/>
        <w:autoSpaceDE w:val="0"/>
        <w:autoSpaceDN w:val="0"/>
        <w:rPr>
          <w:b/>
          <w:bCs/>
          <w:sz w:val="28"/>
          <w:szCs w:val="28"/>
          <w:lang w:val="ru-RU"/>
        </w:rPr>
      </w:pPr>
    </w:p>
    <w:p w14:paraId="0BFC0C68" w14:textId="50ECAF17" w:rsidR="008E7473" w:rsidRDefault="00041D06" w:rsidP="00F93C0E">
      <w:pPr>
        <w:pStyle w:val="Heading1"/>
        <w:numPr>
          <w:ilvl w:val="0"/>
          <w:numId w:val="4"/>
        </w:numPr>
        <w:spacing w:before="0"/>
        <w:ind w:left="0" w:firstLine="0"/>
      </w:pPr>
      <w:bookmarkStart w:id="34" w:name="_Toc164615104"/>
      <w:r>
        <w:t>СПЕЦИАЛЬНАЯ</w:t>
      </w:r>
      <w:r w:rsidR="008E7473">
        <w:t xml:space="preserve"> ЧАСТЬ</w:t>
      </w:r>
      <w:bookmarkEnd w:id="34"/>
    </w:p>
    <w:p w14:paraId="604F27AE" w14:textId="1A5FC37B" w:rsidR="0075037C" w:rsidRPr="00AE713B" w:rsidRDefault="0075037C" w:rsidP="0019162C">
      <w:pPr>
        <w:pStyle w:val="Heading2"/>
        <w:spacing w:before="0" w:after="240"/>
        <w:ind w:left="0" w:firstLine="709"/>
      </w:pPr>
      <w:bookmarkStart w:id="35" w:name="_Toc164615105"/>
      <w:r w:rsidRPr="008E7473">
        <w:t>Содержательная постановка задачи</w:t>
      </w:r>
      <w:bookmarkEnd w:id="35"/>
    </w:p>
    <w:p w14:paraId="0F99B737" w14:textId="77777777" w:rsidR="00A73FBE" w:rsidRPr="00A83CDB" w:rsidRDefault="0075037C" w:rsidP="00AE713B">
      <w:pPr>
        <w:pStyle w:val="a"/>
        <w:rPr>
          <w:ins w:id="36" w:author="Тарханов Иван Александрович" w:date="2024-05-06T11:14:00Z"/>
          <w:b/>
          <w:bCs/>
        </w:rPr>
      </w:pPr>
      <w:r w:rsidRPr="00A83CDB">
        <w:rPr>
          <w:b/>
          <w:bCs/>
        </w:rPr>
        <w:t>Цель работы</w:t>
      </w:r>
    </w:p>
    <w:p w14:paraId="57B22576" w14:textId="61F734AF" w:rsidR="0075037C" w:rsidRPr="00835A14" w:rsidRDefault="0075037C" w:rsidP="00AE713B">
      <w:pPr>
        <w:pStyle w:val="a"/>
      </w:pPr>
      <w:r w:rsidRPr="00835A14">
        <w:t>Разработка и анализ оптимизированной схемы прокси-решифрования с использованием смарт-контрактов, обеспечивающих повышение эффективности и безопасности доступа к зашифрованным данным.</w:t>
      </w:r>
    </w:p>
    <w:p w14:paraId="17ECC789" w14:textId="77777777" w:rsidR="000721CF" w:rsidRDefault="0075037C" w:rsidP="00AE713B">
      <w:pPr>
        <w:pStyle w:val="a"/>
      </w:pPr>
      <w:r w:rsidRPr="00A83CDB">
        <w:rPr>
          <w:b/>
          <w:bCs/>
        </w:rPr>
        <w:t>Предметная область</w:t>
      </w:r>
    </w:p>
    <w:p w14:paraId="6854053E" w14:textId="52BE7D36" w:rsidR="0075037C" w:rsidRDefault="000721CF" w:rsidP="00AE713B">
      <w:pPr>
        <w:pStyle w:val="a"/>
      </w:pPr>
      <w:r>
        <w:t>И</w:t>
      </w:r>
      <w:r w:rsidR="0075037C">
        <w:t>нформационная безопасность, криптография</w:t>
      </w:r>
      <w:r w:rsidR="00AE713B">
        <w:t>.</w:t>
      </w:r>
    </w:p>
    <w:p w14:paraId="7A5A1282" w14:textId="77777777" w:rsidR="0075037C" w:rsidRPr="00835A14" w:rsidRDefault="0075037C" w:rsidP="00AE713B">
      <w:pPr>
        <w:pStyle w:val="a"/>
      </w:pPr>
      <w:r w:rsidRPr="00835A14">
        <w:t>В качестве входных данных</w:t>
      </w:r>
      <w:r>
        <w:t xml:space="preserve"> выступают</w:t>
      </w:r>
      <w:r w:rsidRPr="00835A14">
        <w:t>:</w:t>
      </w:r>
    </w:p>
    <w:p w14:paraId="6C84F026" w14:textId="345AE619" w:rsidR="0075037C" w:rsidRDefault="0075037C" w:rsidP="00F93C0E">
      <w:pPr>
        <w:pStyle w:val="a"/>
        <w:numPr>
          <w:ilvl w:val="0"/>
          <w:numId w:val="6"/>
        </w:numPr>
      </w:pPr>
      <w:r>
        <w:t xml:space="preserve">Клиент, сервер(получатель), </w:t>
      </w:r>
      <w:proofErr w:type="spellStart"/>
      <w:r>
        <w:t>проски</w:t>
      </w:r>
      <w:proofErr w:type="spellEnd"/>
      <w:r>
        <w:t xml:space="preserve"> сервер</w:t>
      </w:r>
      <w:r w:rsidR="00AE713B">
        <w:t>.</w:t>
      </w:r>
    </w:p>
    <w:p w14:paraId="42FDC370" w14:textId="1E3A2965" w:rsidR="0075037C" w:rsidRDefault="0075037C" w:rsidP="00F93C0E">
      <w:pPr>
        <w:pStyle w:val="a"/>
        <w:numPr>
          <w:ilvl w:val="0"/>
          <w:numId w:val="6"/>
        </w:numPr>
      </w:pPr>
      <w:r>
        <w:t>Конфиденциальная информация, которую необходимо передать по сети</w:t>
      </w:r>
      <w:r w:rsidR="00AE713B">
        <w:t>.</w:t>
      </w:r>
    </w:p>
    <w:p w14:paraId="26EFE73D" w14:textId="151A85D2" w:rsidR="007A476B" w:rsidRDefault="0075037C" w:rsidP="007A476B">
      <w:pPr>
        <w:pStyle w:val="a"/>
      </w:pPr>
      <w:bookmarkStart w:id="37" w:name="OLE_LINK79"/>
      <w:r>
        <w:t xml:space="preserve">В качестве результата должна быть разработана </w:t>
      </w:r>
      <w:r w:rsidR="000721CF">
        <w:t xml:space="preserve">и проведена </w:t>
      </w:r>
      <w:proofErr w:type="spellStart"/>
      <w:r w:rsidR="000721CF">
        <w:t>оценк</w:t>
      </w:r>
      <w:proofErr w:type="spellEnd"/>
      <w:r w:rsidR="000721CF">
        <w:t xml:space="preserve"> защищенности </w:t>
      </w:r>
      <w:r>
        <w:t>схем</w:t>
      </w:r>
      <w:r w:rsidR="000721CF">
        <w:t>ы</w:t>
      </w:r>
      <w:r>
        <w:t xml:space="preserve"> прокси-решифрования, интегрированная с смарт-контрактами, обеспечивающая безопасную передачу и доступ к конфиденциальным данным</w:t>
      </w:r>
      <w:r w:rsidRPr="00835A14">
        <w:t>.</w:t>
      </w:r>
    </w:p>
    <w:bookmarkEnd w:id="37"/>
    <w:p w14:paraId="484E96ED" w14:textId="4B846F99" w:rsidR="0075037C" w:rsidRDefault="0075037C" w:rsidP="00AE713B">
      <w:pPr>
        <w:pStyle w:val="a"/>
      </w:pPr>
      <w:r>
        <w:t xml:space="preserve">Для достижения поставленной цели необходимо выполнить следующие </w:t>
      </w:r>
      <w:r w:rsidR="000721CF">
        <w:t>задачи</w:t>
      </w:r>
      <w:r w:rsidRPr="003E401E">
        <w:t>:</w:t>
      </w:r>
    </w:p>
    <w:p w14:paraId="0A00CCCE" w14:textId="6468C9E2" w:rsidR="0075037C" w:rsidRPr="003E401E" w:rsidRDefault="0075037C" w:rsidP="00F93C0E">
      <w:pPr>
        <w:pStyle w:val="a"/>
        <w:numPr>
          <w:ilvl w:val="0"/>
          <w:numId w:val="10"/>
        </w:numPr>
      </w:pPr>
      <w:bookmarkStart w:id="38" w:name="_Hlk162092704"/>
      <w:bookmarkStart w:id="39" w:name="OLE_LINK39"/>
      <w:r>
        <w:t xml:space="preserve">создание алгоритма прокси решифрования на </w:t>
      </w:r>
      <w:proofErr w:type="spellStart"/>
      <w:r>
        <w:t>python</w:t>
      </w:r>
      <w:proofErr w:type="spellEnd"/>
      <w:ins w:id="40" w:author="Тарханов Иван Александрович" w:date="2024-05-06T11:26:00Z">
        <w:r w:rsidR="00E562AE" w:rsidRPr="00CB4893">
          <w:t>;</w:t>
        </w:r>
      </w:ins>
    </w:p>
    <w:p w14:paraId="5BBDB1FB" w14:textId="11CFADB0" w:rsidR="0075037C" w:rsidRPr="003E401E" w:rsidRDefault="0075037C" w:rsidP="00F93C0E">
      <w:pPr>
        <w:pStyle w:val="a"/>
        <w:numPr>
          <w:ilvl w:val="0"/>
          <w:numId w:val="10"/>
        </w:numPr>
      </w:pPr>
      <w:r>
        <w:t xml:space="preserve">разработка смарт-контракта на </w:t>
      </w:r>
      <w:proofErr w:type="spellStart"/>
      <w:r>
        <w:t>solidity</w:t>
      </w:r>
      <w:proofErr w:type="spellEnd"/>
      <w:ins w:id="41" w:author="Тарханов Иван Александрович" w:date="2024-05-06T11:26:00Z">
        <w:r w:rsidR="00E562AE" w:rsidRPr="00CB4893">
          <w:t>;</w:t>
        </w:r>
      </w:ins>
    </w:p>
    <w:p w14:paraId="1761DE66" w14:textId="29764F6E" w:rsidR="0075037C" w:rsidRDefault="0075037C" w:rsidP="00F93C0E">
      <w:pPr>
        <w:pStyle w:val="a"/>
        <w:numPr>
          <w:ilvl w:val="0"/>
          <w:numId w:val="10"/>
        </w:numPr>
      </w:pPr>
      <w:r>
        <w:t xml:space="preserve">объединение прокси-решифрования и смарт-контракта в </w:t>
      </w:r>
      <w:proofErr w:type="spellStart"/>
      <w:r>
        <w:t>единную</w:t>
      </w:r>
      <w:proofErr w:type="spellEnd"/>
      <w:r>
        <w:t xml:space="preserve"> систему</w:t>
      </w:r>
      <w:ins w:id="42" w:author="Тарханов Иван Александрович" w:date="2024-05-06T11:26:00Z">
        <w:r w:rsidR="00E562AE" w:rsidRPr="00CB4893">
          <w:t>;</w:t>
        </w:r>
      </w:ins>
    </w:p>
    <w:p w14:paraId="209DBE55" w14:textId="1739DB71" w:rsidR="0075037C" w:rsidRDefault="0075037C" w:rsidP="00F93C0E">
      <w:pPr>
        <w:pStyle w:val="a"/>
        <w:numPr>
          <w:ilvl w:val="0"/>
          <w:numId w:val="10"/>
        </w:numPr>
      </w:pPr>
      <w:r>
        <w:t xml:space="preserve">генерация публичных и приватных ключей участников сети на основе эллиптических кривых и их регистрация на </w:t>
      </w:r>
      <w:proofErr w:type="spellStart"/>
      <w:r>
        <w:t>блокчейне</w:t>
      </w:r>
      <w:proofErr w:type="spellEnd"/>
      <w:r w:rsidR="00E562AE" w:rsidRPr="00CB4893">
        <w:t>;</w:t>
      </w:r>
    </w:p>
    <w:p w14:paraId="5E9B7D19" w14:textId="451B82F2" w:rsidR="0075037C" w:rsidRDefault="0075037C" w:rsidP="00F93C0E">
      <w:pPr>
        <w:pStyle w:val="a"/>
        <w:numPr>
          <w:ilvl w:val="0"/>
          <w:numId w:val="10"/>
        </w:numPr>
      </w:pPr>
      <w:r>
        <w:t>проверка работоспособности системы</w:t>
      </w:r>
      <w:r w:rsidR="00E562AE">
        <w:rPr>
          <w:lang w:val="en-GB"/>
        </w:rPr>
        <w:t>;</w:t>
      </w:r>
    </w:p>
    <w:p w14:paraId="33CD269D" w14:textId="29B9CF59" w:rsidR="00B76D2B" w:rsidRDefault="00E562AE" w:rsidP="00F93C0E">
      <w:pPr>
        <w:pStyle w:val="a"/>
        <w:numPr>
          <w:ilvl w:val="0"/>
          <w:numId w:val="10"/>
        </w:numPr>
        <w:rPr>
          <w:lang w:val="en-US"/>
        </w:rPr>
      </w:pPr>
      <w:bookmarkStart w:id="43" w:name="OLE_LINK80"/>
      <w:r>
        <w:t xml:space="preserve">оценка защищенности </w:t>
      </w:r>
      <w:r>
        <w:rPr>
          <w:lang w:val="en-GB"/>
        </w:rPr>
        <w:t>PRE;</w:t>
      </w:r>
    </w:p>
    <w:p w14:paraId="002B3283" w14:textId="77F07767" w:rsidR="00E562AE" w:rsidRPr="00CB4893" w:rsidRDefault="00E562AE" w:rsidP="00F93C0E">
      <w:pPr>
        <w:pStyle w:val="a"/>
        <w:numPr>
          <w:ilvl w:val="0"/>
          <w:numId w:val="10"/>
        </w:numPr>
        <w:rPr>
          <w:lang w:val="en-US"/>
        </w:rPr>
      </w:pPr>
      <w:r>
        <w:t xml:space="preserve">оценка защищенности </w:t>
      </w:r>
      <w:r>
        <w:rPr>
          <w:lang w:val="en-GB"/>
        </w:rPr>
        <w:t>RSA;</w:t>
      </w:r>
    </w:p>
    <w:p w14:paraId="1FB55676" w14:textId="5134A40B" w:rsidR="00E562AE" w:rsidRPr="00CB4893" w:rsidRDefault="00E562AE" w:rsidP="00F93C0E">
      <w:pPr>
        <w:pStyle w:val="a"/>
        <w:numPr>
          <w:ilvl w:val="0"/>
          <w:numId w:val="10"/>
        </w:numPr>
        <w:rPr>
          <w:lang w:val="en-US"/>
        </w:rPr>
      </w:pPr>
      <w:r>
        <w:t>сравнение результатов оценки защищенности</w:t>
      </w:r>
      <w:r>
        <w:rPr>
          <w:lang w:val="en-GB"/>
        </w:rPr>
        <w:t>;</w:t>
      </w:r>
    </w:p>
    <w:p w14:paraId="3240DAD7" w14:textId="1FEE5687" w:rsidR="0075037C" w:rsidRPr="00D45BEE" w:rsidRDefault="00E562AE" w:rsidP="00D45BEE">
      <w:pPr>
        <w:pStyle w:val="a"/>
        <w:numPr>
          <w:ilvl w:val="0"/>
          <w:numId w:val="10"/>
        </w:numPr>
        <w:rPr>
          <w:lang w:val="en-US"/>
        </w:rPr>
      </w:pPr>
      <w:commentRangeStart w:id="44"/>
      <w:r>
        <w:t>тесты производительности разработанной схемы.</w:t>
      </w:r>
      <w:commentRangeEnd w:id="44"/>
      <w:r>
        <w:rPr>
          <w:rStyle w:val="CommentReference"/>
          <w:lang w:val="en-US" w:eastAsia="en-GB"/>
        </w:rPr>
        <w:commentReference w:id="44"/>
      </w:r>
      <w:bookmarkEnd w:id="43"/>
      <w:r w:rsidR="00B76D2B">
        <w:br w:type="page"/>
      </w:r>
    </w:p>
    <w:p w14:paraId="0D24F217" w14:textId="1C7A01E9" w:rsidR="008F4DD5" w:rsidRPr="001A49A5" w:rsidRDefault="009D080F" w:rsidP="00D91F5C">
      <w:pPr>
        <w:pStyle w:val="Heading2"/>
        <w:spacing w:before="0" w:after="240"/>
        <w:ind w:left="0" w:firstLine="709"/>
      </w:pPr>
      <w:bookmarkStart w:id="45" w:name="_Toc164615106"/>
      <w:bookmarkEnd w:id="38"/>
      <w:bookmarkEnd w:id="39"/>
      <w:r w:rsidRPr="001A49A5">
        <w:lastRenderedPageBreak/>
        <w:t>Математическая постановка задачи</w:t>
      </w:r>
      <w:bookmarkStart w:id="46" w:name="_Hlk159077601"/>
      <w:bookmarkStart w:id="47" w:name="OLE_LINK4"/>
      <w:bookmarkStart w:id="48" w:name="OLE_LINK5"/>
      <w:bookmarkEnd w:id="45"/>
    </w:p>
    <w:p w14:paraId="7F37FD53" w14:textId="33994CAD" w:rsidR="008F4DD5" w:rsidRPr="003663AA" w:rsidRDefault="008F4DD5" w:rsidP="001A49A5">
      <w:pPr>
        <w:pStyle w:val="a"/>
      </w:pPr>
      <w:bookmarkStart w:id="49" w:name="_Hlk164278327"/>
      <w:r w:rsidRPr="003663AA">
        <w:t xml:space="preserve">Чтобы </w:t>
      </w:r>
      <w:r w:rsidRPr="001A49A5">
        <w:t>определить комплекс угроз для криптосистемы, разработаем математическую модель, которая оценивает безопасность защиты информации. Модель базируется на таких исходных данных:</w:t>
      </w:r>
    </w:p>
    <w:p w14:paraId="21FE4BCB" w14:textId="53CA581F" w:rsidR="008F4DD5" w:rsidRPr="001A49A5" w:rsidRDefault="008F4DD5" w:rsidP="00F93C0E">
      <w:pPr>
        <w:pStyle w:val="a"/>
        <w:numPr>
          <w:ilvl w:val="0"/>
          <w:numId w:val="8"/>
        </w:numPr>
      </w:pPr>
      <w:r w:rsidRPr="001A49A5">
        <w:t>возможно, что один хакер будет использовать множество разнообразных методов атаки, также как один и тот же тип атаки может быть осуществлён различными хакерами</w:t>
      </w:r>
      <w:r w:rsidR="001A49A5" w:rsidRPr="001A49A5">
        <w:t>.</w:t>
      </w:r>
    </w:p>
    <w:p w14:paraId="33AE814A" w14:textId="61198FB7" w:rsidR="008F4DD5" w:rsidRPr="00016B81" w:rsidRDefault="008F4DD5" w:rsidP="00F93C0E">
      <w:pPr>
        <w:pStyle w:val="a"/>
        <w:numPr>
          <w:ilvl w:val="0"/>
          <w:numId w:val="8"/>
        </w:numPr>
      </w:pPr>
      <w:r w:rsidRPr="001A49A5">
        <w:t xml:space="preserve">разнообразные атаки могут быть направлены против одной криптосистемы, и одинаковые атаки могут нарушить безопасность </w:t>
      </w:r>
      <w:r w:rsidRPr="00016B81">
        <w:t>разных криптосистем</w:t>
      </w:r>
      <w:r w:rsidR="001A49A5" w:rsidRPr="00016B81">
        <w:t>.</w:t>
      </w:r>
    </w:p>
    <w:p w14:paraId="5DA79812" w14:textId="0D1B3F23" w:rsidR="008F4DD5" w:rsidRPr="00016B81" w:rsidRDefault="008F4DD5" w:rsidP="00F93C0E">
      <w:pPr>
        <w:pStyle w:val="a"/>
        <w:numPr>
          <w:ilvl w:val="0"/>
          <w:numId w:val="8"/>
        </w:numPr>
      </w:pPr>
      <w:r w:rsidRPr="00016B81">
        <w:t>атакующий, скорее всего, предпочтёт тот метод атаки, который при фиксированном уровне ресурсов даст ему наилучший итог или который окажется наиболее экономичным среди различных опций, ведущих к схожему результату</w:t>
      </w:r>
      <w:r w:rsidR="001A49A5" w:rsidRPr="00016B81">
        <w:t>.</w:t>
      </w:r>
    </w:p>
    <w:p w14:paraId="6001864C" w14:textId="6FA2BE29" w:rsidR="00101DBC" w:rsidRPr="00B43415" w:rsidRDefault="003143FA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50" w:name="OLE_LINK7"/>
      <w:bookmarkStart w:id="51" w:name="_Hlk161576152"/>
      <w:bookmarkStart w:id="52" w:name="OLE_LINK8"/>
      <w:r w:rsidRPr="003663AA">
        <w:rPr>
          <w:color w:val="000000" w:themeColor="text1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A⊆</m:t>
        </m:r>
        <w:bookmarkStart w:id="53" w:name="_Hlk161575780"/>
        <w:bookmarkStart w:id="54" w:name="OLE_LINK2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53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w:bookmarkEnd w:id="54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…</m:t>
        </m:r>
        <m:r>
          <w:rPr>
            <w:rStyle w:val="a0"/>
            <w:rFonts w:ascii="Cambria Math" w:hAnsi="Cambria Math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7</m:t>
            </m:r>
          </m:sub>
        </m:sSub>
      </m:oMath>
      <w:r w:rsidRPr="003F69AF">
        <w:rPr>
          <w:rStyle w:val="a0"/>
        </w:rPr>
        <w:t xml:space="preserve"> – множество параметрических моделей атак, где </w:t>
      </w:r>
      <m:oMath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j</m:t>
            </m:r>
          </m:sub>
        </m:sSub>
        <m:r>
          <w:rPr>
            <w:rStyle w:val="a0"/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Style w:val="a0"/>
                <w:rFonts w:ascii="Cambria Math" w:hAnsi="Cambria Math"/>
              </w:rPr>
            </m:ctrlPr>
          </m:barPr>
          <m:e>
            <m:r>
              <w:rPr>
                <w:rStyle w:val="a0"/>
                <w:rFonts w:ascii="Cambria Math" w:hAnsi="Cambria Math"/>
              </w:rPr>
              <m:t>1,7</m:t>
            </m:r>
          </m:e>
        </m:bar>
      </m:oMath>
      <w:r w:rsidRPr="003F69AF">
        <w:rPr>
          <w:rStyle w:val="a0"/>
        </w:rPr>
        <w:t xml:space="preserve"> – множество значений j-го параметра модели атаки. Тип атаки определяется в соответствии с критериями классификации [8]</w:t>
      </w:r>
      <w:r w:rsidR="00101DBC" w:rsidRPr="003F69AF">
        <w:rPr>
          <w:rStyle w:val="a0"/>
        </w:rPr>
        <w:t>:</w:t>
      </w:r>
    </w:p>
    <w:bookmarkStart w:id="55" w:name="OLE_LINK40"/>
    <w:bookmarkStart w:id="56" w:name="OLE_LINK41"/>
    <w:bookmarkEnd w:id="50"/>
    <w:p w14:paraId="194C4FFD" w14:textId="63E517D1" w:rsidR="00101DBC" w:rsidRPr="00B43415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3663AA">
        <w:t xml:space="preserve">- по доступу к открытому </w:t>
      </w:r>
      <w:r w:rsidR="00FA7DA7">
        <w:t>и зашифрованному тексту</w:t>
      </w:r>
      <w:r w:rsidR="00101DBC" w:rsidRPr="003663AA">
        <w:t>;</w:t>
      </w:r>
    </w:p>
    <w:p w14:paraId="27AD41D4" w14:textId="7C1D06A3" w:rsidR="00101DBC" w:rsidRPr="00B43415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3663AA">
        <w:t>- по контролю над процессом шифрования;</w:t>
      </w:r>
    </w:p>
    <w:p w14:paraId="0C4F1C3F" w14:textId="0F3C4149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3663AA">
        <w:t>- по объему необходимых ресурсов;</w:t>
      </w:r>
    </w:p>
    <w:p w14:paraId="753A2943" w14:textId="68F36987" w:rsidR="00101DBC" w:rsidRPr="00B43415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3663AA">
        <w:t>- по степени применимости к различным шифрам;</w:t>
      </w:r>
    </w:p>
    <w:p w14:paraId="22CEC858" w14:textId="543A48D7" w:rsidR="00101DBC" w:rsidRPr="00B43415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B43415">
        <w:t xml:space="preserve">- </w:t>
      </w:r>
      <w:r w:rsidR="00101DBC" w:rsidRPr="003663AA">
        <w:t>по используемым средствам</w:t>
      </w:r>
      <w:r w:rsidR="00101DBC" w:rsidRPr="00B43415">
        <w:t>;</w:t>
      </w:r>
    </w:p>
    <w:p w14:paraId="5E3E6E96" w14:textId="024BF707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3663AA">
        <w:t>- по последствиям атаки;</w:t>
      </w:r>
    </w:p>
    <w:p w14:paraId="48A7158D" w14:textId="23FF9257" w:rsidR="00101DBC" w:rsidRPr="00E00D71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101DBC" w:rsidRPr="003663AA">
        <w:t>- по возможности распарллеливания</w:t>
      </w:r>
      <w:r w:rsidR="003F69AF" w:rsidRPr="00E00D71">
        <w:t>.</w:t>
      </w:r>
    </w:p>
    <w:p w14:paraId="0B057E45" w14:textId="2849C704" w:rsidR="00101DBC" w:rsidRPr="003663AA" w:rsidRDefault="00101DBC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57" w:name="OLE_LINK11"/>
      <w:bookmarkEnd w:id="51"/>
      <w:bookmarkEnd w:id="52"/>
      <w:bookmarkEnd w:id="55"/>
      <w:bookmarkEnd w:id="56"/>
      <w:r w:rsidRPr="003663AA">
        <w:rPr>
          <w:color w:val="000000" w:themeColor="text1"/>
          <w:sz w:val="28"/>
          <w:szCs w:val="28"/>
          <w:lang w:val="ru-RU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w:bookmarkStart w:id="58" w:name="OLE_LINK6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58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3663AA">
        <w:rPr>
          <w:color w:val="000000" w:themeColor="text1"/>
          <w:sz w:val="28"/>
          <w:szCs w:val="28"/>
          <w:lang w:val="ru-RU"/>
        </w:rPr>
        <w:t>, где</w:t>
      </w:r>
    </w:p>
    <w:p w14:paraId="057FC660" w14:textId="7CFFA1CA" w:rsidR="008A2D14" w:rsidRPr="008A2D14" w:rsidRDefault="00000000" w:rsidP="008A2D14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1,7</m:t>
                  </m:r>
                </m:e>
              </m:ba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e>
          </m:eqArr>
        </m:oMath>
      </m:oMathPara>
    </w:p>
    <w:p w14:paraId="025C7299" w14:textId="77777777" w:rsidR="003F69AF" w:rsidRDefault="00101DBC" w:rsidP="003F69AF">
      <w:pPr>
        <w:pStyle w:val="a"/>
      </w:pPr>
      <w:r w:rsidRPr="003663AA">
        <w:lastRenderedPageBreak/>
        <w:t xml:space="preserve">Мощность множества моделей атак: </w:t>
      </w:r>
    </w:p>
    <w:p w14:paraId="52EA63ED" w14:textId="652FD4DA" w:rsidR="003F69AF" w:rsidRPr="003F69AF" w:rsidRDefault="00000000" w:rsidP="003F69AF">
      <w:pPr>
        <w:pStyle w:val="NormalWeb"/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7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   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e>
          </m:eqArr>
        </m:oMath>
      </m:oMathPara>
    </w:p>
    <w:p w14:paraId="65630F91" w14:textId="4C00E061" w:rsidR="00101DBC" w:rsidRPr="003663AA" w:rsidRDefault="00101DBC" w:rsidP="003F69AF">
      <w:pPr>
        <w:pStyle w:val="a"/>
      </w:pPr>
      <w:bookmarkStart w:id="59" w:name="OLE_LINK9"/>
      <w:bookmarkStart w:id="60" w:name="OLE_LINK10"/>
      <w:bookmarkEnd w:id="57"/>
      <w:r w:rsidRPr="003663AA">
        <w:t xml:space="preserve">Пусть </w:t>
      </w:r>
      <m:oMath>
        <m:r>
          <w:rPr>
            <w:rFonts w:ascii="Cambria Math" w:hAnsi="Cambria Math"/>
          </w:rPr>
          <m:t>B⊆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3663AA">
        <w:t xml:space="preserve"> – множество параметрических моделей злоумышленников,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1,6</m:t>
            </m:r>
          </m:e>
        </m:bar>
      </m:oMath>
      <w:r w:rsidRPr="003663AA">
        <w:t xml:space="preserve">) – множество значений j-го параметра модели злоумышленника. Тип злоумышленника определяется </w:t>
      </w:r>
      <w:bookmarkStart w:id="61" w:name="_Hlk164444222"/>
      <w:r w:rsidRPr="003663AA">
        <w:t>в соответствии с критериями классификации [8]:</w:t>
      </w:r>
      <w:bookmarkEnd w:id="61"/>
    </w:p>
    <w:bookmarkStart w:id="62" w:name="OLE_LINK51"/>
    <w:p w14:paraId="24591335" w14:textId="4240F598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3663AA">
        <w:t>- по технической оснащенности;</w:t>
      </w:r>
    </w:p>
    <w:p w14:paraId="08429074" w14:textId="480FA7AD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3663AA">
        <w:t>- по конечной цели;</w:t>
      </w:r>
    </w:p>
    <w:p w14:paraId="7CAC6E74" w14:textId="51F4D31E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3663AA">
        <w:t>- по доступу к шифрующим средствам;</w:t>
      </w:r>
    </w:p>
    <w:p w14:paraId="7E1660CE" w14:textId="30866247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3663AA">
        <w:t>- по уровню подготовки;</w:t>
      </w:r>
    </w:p>
    <w:p w14:paraId="3B8CCB07" w14:textId="784A9B4E" w:rsidR="00101DBC" w:rsidRPr="003663AA" w:rsidRDefault="00000000" w:rsidP="003F69AF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3663AA">
        <w:t>- по первичной информации о средстве шифрования;</w:t>
      </w:r>
    </w:p>
    <w:p w14:paraId="23559FB1" w14:textId="713801C4" w:rsidR="00101DBC" w:rsidRPr="003F69AF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3663AA">
        <w:t>- по возможности кооперации</w:t>
      </w:r>
      <w:r w:rsidR="003F69AF" w:rsidRPr="003F69AF">
        <w:t>.</w:t>
      </w:r>
    </w:p>
    <w:p w14:paraId="604F4B74" w14:textId="13FC1C95" w:rsidR="00101DBC" w:rsidRPr="003663AA" w:rsidRDefault="00101DBC" w:rsidP="000E44A7">
      <w:pPr>
        <w:pStyle w:val="a"/>
        <w:rPr>
          <w:color w:val="000000" w:themeColor="text1"/>
        </w:rPr>
      </w:pPr>
      <w:bookmarkStart w:id="63" w:name="_Hlk161576449"/>
      <w:bookmarkStart w:id="64" w:name="OLE_LINK12"/>
      <w:bookmarkEnd w:id="62"/>
      <w:r w:rsidRPr="003663AA">
        <w:rPr>
          <w:color w:val="000000" w:themeColor="text1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</w:rPr>
          <m:t>b∈B</m:t>
        </m:r>
      </m:oMath>
      <w:r w:rsidRPr="003663AA">
        <w:rPr>
          <w:color w:val="000000" w:themeColor="text1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w:bookmarkStart w:id="65" w:name="_Hlk161576372"/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w:bookmarkEnd w:id="65"/>
        <m:r>
          <w:rPr>
            <w:rFonts w:ascii="Cambria Math" w:hAnsi="Cambria Math"/>
            <w:color w:val="000000" w:themeColor="text1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3663AA">
        <w:rPr>
          <w:color w:val="000000" w:themeColor="text1"/>
        </w:rPr>
        <w:t>, где</w:t>
      </w:r>
    </w:p>
    <w:p w14:paraId="3F32607A" w14:textId="7EDC3BFA" w:rsidR="008A2D14" w:rsidRPr="008A2D14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1,6</m:t>
                  </m:r>
                </m:e>
              </m:bar>
              <m:r>
                <w:rPr>
                  <w:rFonts w:ascii="Cambria Math" w:hAnsi="Cambria Math"/>
                  <w:color w:val="000000" w:themeColor="text1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</m:e>
          </m:eqArr>
        </m:oMath>
      </m:oMathPara>
    </w:p>
    <w:p w14:paraId="1CDB437E" w14:textId="77777777" w:rsidR="008A2D14" w:rsidRDefault="00101DBC" w:rsidP="000E44A7">
      <w:pPr>
        <w:pStyle w:val="a"/>
        <w:rPr>
          <w:color w:val="000000" w:themeColor="text1"/>
        </w:rPr>
      </w:pPr>
      <w:r w:rsidRPr="003663AA">
        <w:rPr>
          <w:color w:val="000000" w:themeColor="text1"/>
        </w:rPr>
        <w:t xml:space="preserve">Мощность множества моделей </w:t>
      </w:r>
      <w:r w:rsidR="00577D6A" w:rsidRPr="003663AA">
        <w:rPr>
          <w:color w:val="000000" w:themeColor="text1"/>
        </w:rPr>
        <w:t>злоумышленников</w:t>
      </w:r>
      <w:r w:rsidRPr="003663AA">
        <w:rPr>
          <w:color w:val="000000" w:themeColor="text1"/>
        </w:rPr>
        <w:t xml:space="preserve">: </w:t>
      </w:r>
    </w:p>
    <w:bookmarkEnd w:id="63"/>
    <w:bookmarkEnd w:id="64"/>
    <w:p w14:paraId="1559A0BA" w14:textId="3C32D88E" w:rsidR="008A2D14" w:rsidRPr="008A2D1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E5C6692" w14:textId="442E1BE6" w:rsidR="00101DBC" w:rsidRPr="003663AA" w:rsidRDefault="00101DBC" w:rsidP="000E44A7">
      <w:pPr>
        <w:pStyle w:val="a"/>
      </w:pPr>
      <w:r w:rsidRPr="003663AA">
        <w:t xml:space="preserve">Пусть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3663AA">
        <w:t xml:space="preserve"> – множество параметрических моделей </w:t>
      </w:r>
      <w:r w:rsidR="00577D6A" w:rsidRPr="003663AA">
        <w:t>криптосистем</w:t>
      </w:r>
      <w:r w:rsidRPr="003663AA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1,5</m:t>
            </m:r>
          </m:e>
        </m:bar>
      </m:oMath>
      <w:r w:rsidRPr="003663AA">
        <w:t xml:space="preserve">) – множество значений j-го параметра модели </w:t>
      </w:r>
      <w:r w:rsidR="00577D6A" w:rsidRPr="003663AA">
        <w:t>криптосистемы</w:t>
      </w:r>
      <w:r w:rsidRPr="003663AA">
        <w:t xml:space="preserve">. Тип </w:t>
      </w:r>
      <w:r w:rsidR="00577D6A" w:rsidRPr="003663AA">
        <w:t>криптосистемы</w:t>
      </w:r>
      <w:r w:rsidRPr="003663AA">
        <w:t xml:space="preserve"> определяется в соответствии с критериями классификации [8]:</w:t>
      </w:r>
    </w:p>
    <w:bookmarkStart w:id="66" w:name="OLE_LINK44"/>
    <w:bookmarkStart w:id="67" w:name="OLE_LINK45"/>
    <w:p w14:paraId="49D7E08E" w14:textId="25629580" w:rsidR="00101DBC" w:rsidRPr="003663AA" w:rsidRDefault="00000000" w:rsidP="000E44A7">
      <w:pPr>
        <w:pStyle w:val="a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101DBC" w:rsidRPr="003663AA">
        <w:rPr>
          <w:color w:val="000000" w:themeColor="text1"/>
        </w:rPr>
        <w:t xml:space="preserve">- по </w:t>
      </w:r>
      <w:r w:rsidR="00577D6A" w:rsidRPr="003663AA">
        <w:rPr>
          <w:color w:val="000000" w:themeColor="text1"/>
        </w:rPr>
        <w:t>доступности информации о криптоалгоритме</w:t>
      </w:r>
      <w:r w:rsidR="00101DBC" w:rsidRPr="003663AA">
        <w:rPr>
          <w:color w:val="000000" w:themeColor="text1"/>
        </w:rPr>
        <w:t>;</w:t>
      </w:r>
    </w:p>
    <w:p w14:paraId="79CE888A" w14:textId="362D3DEC" w:rsidR="00101DBC" w:rsidRPr="003663AA" w:rsidRDefault="00000000" w:rsidP="000E44A7">
      <w:pPr>
        <w:pStyle w:val="a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101DBC" w:rsidRPr="003663AA">
        <w:rPr>
          <w:color w:val="000000" w:themeColor="text1"/>
        </w:rPr>
        <w:t>- по</w:t>
      </w:r>
      <w:r w:rsidR="00577D6A" w:rsidRPr="003663AA">
        <w:rPr>
          <w:color w:val="000000" w:themeColor="text1"/>
        </w:rPr>
        <w:t xml:space="preserve"> числу ключей</w:t>
      </w:r>
      <w:r w:rsidR="00101DBC" w:rsidRPr="003663AA">
        <w:rPr>
          <w:color w:val="000000" w:themeColor="text1"/>
        </w:rPr>
        <w:t>;</w:t>
      </w:r>
    </w:p>
    <w:p w14:paraId="035917FD" w14:textId="567C2047" w:rsidR="00101DBC" w:rsidRPr="003663AA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3663AA">
        <w:t>- по</w:t>
      </w:r>
      <w:r w:rsidR="00577D6A" w:rsidRPr="003663AA">
        <w:t xml:space="preserve"> стойкости </w:t>
      </w:r>
      <w:bookmarkStart w:id="68" w:name="OLE_LINK13"/>
      <w:r w:rsidR="00577D6A" w:rsidRPr="003663AA">
        <w:t>криптоалгоритма</w:t>
      </w:r>
      <w:bookmarkEnd w:id="68"/>
      <w:r w:rsidR="00101DBC" w:rsidRPr="003663AA">
        <w:t>;</w:t>
      </w:r>
    </w:p>
    <w:p w14:paraId="0BF9F026" w14:textId="4DCDC475" w:rsidR="00101DBC" w:rsidRPr="003663AA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3663AA">
        <w:t>- по</w:t>
      </w:r>
      <w:r w:rsidR="00577D6A" w:rsidRPr="003663AA">
        <w:t xml:space="preserve"> используемым средствам</w:t>
      </w:r>
      <w:r w:rsidR="00041D06">
        <w:t xml:space="preserve"> шифрования</w:t>
      </w:r>
      <w:r w:rsidR="00101DBC" w:rsidRPr="003663AA">
        <w:t>;</w:t>
      </w:r>
    </w:p>
    <w:p w14:paraId="0E7E8DDE" w14:textId="35110D04" w:rsidR="00101DBC" w:rsidRPr="000E44A7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3663AA">
        <w:t>- по</w:t>
      </w:r>
      <w:r w:rsidR="00577D6A" w:rsidRPr="003663AA">
        <w:t xml:space="preserve"> наличию сертификата</w:t>
      </w:r>
      <w:r w:rsidR="000E44A7" w:rsidRPr="000E44A7">
        <w:t>.</w:t>
      </w:r>
    </w:p>
    <w:bookmarkEnd w:id="66"/>
    <w:bookmarkEnd w:id="67"/>
    <w:p w14:paraId="3377E61A" w14:textId="67E61B97" w:rsidR="00577D6A" w:rsidRPr="003663AA" w:rsidRDefault="00577D6A" w:rsidP="000E44A7">
      <w:pPr>
        <w:pStyle w:val="a"/>
      </w:pPr>
      <w:r w:rsidRPr="003663AA">
        <w:lastRenderedPageBreak/>
        <w:t xml:space="preserve">Каждая модель </w:t>
      </w:r>
      <m:oMath>
        <m:r>
          <w:rPr>
            <w:rFonts w:ascii="Cambria Math" w:hAnsi="Cambria Math"/>
          </w:rPr>
          <m:t>c∈C</m:t>
        </m:r>
      </m:oMath>
      <w:r w:rsidRPr="003663AA">
        <w:t xml:space="preserve"> представляет собой вектор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3663AA">
        <w:t>, где</w:t>
      </w:r>
    </w:p>
    <w:bookmarkStart w:id="69" w:name="OLE_LINK16"/>
    <w:p w14:paraId="47FFE3F3" w14:textId="2F0D1C64" w:rsidR="000E44A7" w:rsidRPr="00D91F5C" w:rsidRDefault="00000000" w:rsidP="00D91F5C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bar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bookmarkEnd w:id="69"/>
    <w:p w14:paraId="138CEB01" w14:textId="77777777" w:rsidR="000E44A7" w:rsidRDefault="00577D6A" w:rsidP="000E44A7">
      <w:pPr>
        <w:pStyle w:val="a"/>
      </w:pPr>
      <w:r w:rsidRPr="003663AA">
        <w:t xml:space="preserve">Мощность множества моделей криптосистем: </w:t>
      </w:r>
    </w:p>
    <w:p w14:paraId="2EF5CD54" w14:textId="17BD2AE0" w:rsidR="000E44A7" w:rsidRPr="000E44A7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F058D47" w14:textId="0A614A00" w:rsidR="00577D6A" w:rsidRPr="000E44A7" w:rsidRDefault="00577D6A" w:rsidP="000E44A7">
      <w:pPr>
        <w:pStyle w:val="a"/>
        <w:rPr>
          <w:color w:val="000000" w:themeColor="text1"/>
        </w:rPr>
      </w:pPr>
      <w:r w:rsidRPr="003663AA">
        <w:rPr>
          <w:color w:val="000000" w:themeColor="text1"/>
        </w:rPr>
        <w:t>Риск от атаки вычисляется на основе двух факторов – вероятности происшествия и тяжести возможных последствий</w:t>
      </w:r>
      <w:r w:rsidR="000E44A7">
        <w:rPr>
          <w:color w:val="000000" w:themeColor="text1"/>
        </w:rPr>
        <w:t>:</w:t>
      </w:r>
    </w:p>
    <w:p w14:paraId="54841FA6" w14:textId="7FF45ACF" w:rsidR="000E44A7" w:rsidRPr="000E44A7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</w:rPr>
                <m:t>Риск=Влияние×Вероятность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7</m:t>
                  </m:r>
                </m:e>
              </m:d>
            </m:e>
          </m:eqArr>
        </m:oMath>
      </m:oMathPara>
    </w:p>
    <w:p w14:paraId="326D3DFF" w14:textId="63BE9071" w:rsidR="00577D6A" w:rsidRPr="00041D06" w:rsidRDefault="00577D6A" w:rsidP="000E44A7">
      <w:pPr>
        <w:pStyle w:val="a"/>
        <w:rPr>
          <w:color w:val="000000" w:themeColor="text1"/>
        </w:rPr>
      </w:pPr>
      <w:r w:rsidRPr="003663AA">
        <w:rPr>
          <w:color w:val="000000" w:themeColor="text1"/>
        </w:rPr>
        <w:t>Функцию для оценки уровня риска обозначим через:</w:t>
      </w:r>
      <w:r w:rsidR="000E44A7" w:rsidRPr="000E44A7">
        <w:rPr>
          <w:color w:val="000000" w:themeColor="text1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color w:val="000000" w:themeColor="text1"/>
          </w:rPr>
          <m:t>R:</m:t>
        </m:r>
        <m:r>
          <w:rPr>
            <w:rFonts w:ascii="Cambria Math" w:hAnsi="Cambria Math"/>
            <w:color w:val="000000" w:themeColor="text1"/>
          </w:rPr>
          <m:t>A×B×C→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0;1</m:t>
            </m:r>
          </m:e>
        </m:d>
      </m:oMath>
      <w:r w:rsidR="000E44A7" w:rsidRPr="000E44A7">
        <w:rPr>
          <w:color w:val="000000" w:themeColor="text1"/>
        </w:rPr>
        <w:t xml:space="preserve">. </w:t>
      </w:r>
      <w:r w:rsidRPr="003663AA">
        <w:t xml:space="preserve">Она связана с атакой </w:t>
      </w:r>
      <m:oMath>
        <m:r>
          <w:rPr>
            <w:rFonts w:ascii="Cambria Math" w:hAnsi="Cambria Math"/>
          </w:rPr>
          <m:t>a∈A</m:t>
        </m:r>
      </m:oMath>
      <w:r w:rsidRPr="003663AA">
        <w:t xml:space="preserve">, когда она применена злоумышленником </w:t>
      </w:r>
      <w:bookmarkStart w:id="70" w:name="OLE_LINK14"/>
      <m:oMath>
        <m:r>
          <w:rPr>
            <w:rFonts w:ascii="Cambria Math" w:hAnsi="Cambria Math"/>
          </w:rPr>
          <m:t>b∈B</m:t>
        </m:r>
      </m:oMath>
      <w:r w:rsidRPr="003663AA">
        <w:t xml:space="preserve"> </w:t>
      </w:r>
      <w:bookmarkEnd w:id="70"/>
      <w:r w:rsidRPr="003663AA">
        <w:t xml:space="preserve">для взлома криптосистемы </w:t>
      </w:r>
      <w:bookmarkStart w:id="71" w:name="_Hlk161600785"/>
      <m:oMath>
        <m:r>
          <w:rPr>
            <w:rFonts w:ascii="Cambria Math" w:hAnsi="Cambria Math"/>
          </w:rPr>
          <m:t>c∈C</m:t>
        </m:r>
      </m:oMath>
      <w:bookmarkEnd w:id="71"/>
      <w:r w:rsidRPr="003663AA">
        <w:t>.</w:t>
      </w:r>
    </w:p>
    <w:p w14:paraId="597F155C" w14:textId="74C7A676" w:rsidR="009600BD" w:rsidRPr="003663AA" w:rsidRDefault="009600BD" w:rsidP="000E44A7">
      <w:pPr>
        <w:pStyle w:val="a"/>
      </w:pPr>
      <w:r w:rsidRPr="003663AA">
        <w:t xml:space="preserve">Пусть </w:t>
      </w:r>
      <m:oMath>
        <m:r>
          <w:rPr>
            <w:rFonts w:ascii="Cambria Math" w:hAnsi="Cambria Math"/>
          </w:rPr>
          <m:t>I:C×A→[0;1]</m:t>
        </m:r>
      </m:oMath>
      <w:r w:rsidRPr="003663AA">
        <w:t xml:space="preserve"> – функция влияния, которая оценивает степень ущерба от применения атаки</w:t>
      </w:r>
      <w:bookmarkStart w:id="72" w:name="_Hlk161600947"/>
      <w:r w:rsidRPr="003663AA">
        <w:t xml:space="preserve"> </w:t>
      </w:r>
      <m:oMath>
        <m:r>
          <w:rPr>
            <w:rFonts w:ascii="Cambria Math" w:hAnsi="Cambria Math"/>
          </w:rPr>
          <m:t>a∈A</m:t>
        </m:r>
      </m:oMath>
      <w:bookmarkEnd w:id="72"/>
      <w:r w:rsidRPr="003663AA">
        <w:t xml:space="preserve"> к криптосистеме </w:t>
      </w:r>
      <m:oMath>
        <m:r>
          <w:rPr>
            <w:rFonts w:ascii="Cambria Math" w:hAnsi="Cambria Math"/>
          </w:rPr>
          <m:t>c∈C</m:t>
        </m:r>
      </m:oMath>
      <w:r w:rsidRPr="003663AA">
        <w:t>.</w:t>
      </w:r>
    </w:p>
    <w:p w14:paraId="55E48509" w14:textId="77777777" w:rsidR="009600BD" w:rsidRPr="003663AA" w:rsidRDefault="009600BD" w:rsidP="000E44A7">
      <w:pPr>
        <w:pStyle w:val="a"/>
      </w:pPr>
      <w:r w:rsidRPr="003663AA">
        <w:t xml:space="preserve">Пусть </w:t>
      </w:r>
      <m:oMath>
        <m:r>
          <w:rPr>
            <w:rFonts w:ascii="Cambria Math" w:hAnsi="Cambria Math"/>
          </w:rPr>
          <m:t>P:B×A→[0;1]</m:t>
        </m:r>
      </m:oMath>
      <w:r w:rsidRPr="003663AA">
        <w:t xml:space="preserve"> –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3663AA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Pr="003663AA">
        <w:t>.</w:t>
      </w:r>
    </w:p>
    <w:p w14:paraId="143BE60A" w14:textId="77777777" w:rsidR="009600BD" w:rsidRPr="003663AA" w:rsidRDefault="009600BD" w:rsidP="000E44A7">
      <w:pPr>
        <w:pStyle w:val="a"/>
      </w:pPr>
      <w:r w:rsidRPr="003663AA">
        <w:t>Таким образом, функция риска будет выглядеть так:</w:t>
      </w:r>
    </w:p>
    <w:p w14:paraId="4770B19E" w14:textId="495AC8A0" w:rsidR="000E44A7" w:rsidRPr="000E44A7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 a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 a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05847C65" w14:textId="77777777" w:rsidR="009600BD" w:rsidRPr="00B43415" w:rsidRDefault="009600BD" w:rsidP="000E44A7">
      <w:pPr>
        <w:pStyle w:val="a"/>
      </w:pPr>
      <w:r w:rsidRPr="003663AA">
        <w:rPr>
          <w:iCs/>
        </w:rPr>
        <w:t xml:space="preserve">Для определения функции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a</m:t>
            </m:r>
          </m:e>
        </m:d>
      </m:oMath>
      <w:r w:rsidRPr="003663AA">
        <w:t xml:space="preserve"> рассмотрим семейство функций:</w:t>
      </w:r>
    </w:p>
    <w:bookmarkStart w:id="73" w:name="OLE_LINK20"/>
    <w:p w14:paraId="473A0DFB" w14:textId="2F4C378F" w:rsidR="009600BD" w:rsidRPr="00B43415" w:rsidRDefault="00000000" w:rsidP="000E44A7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w:bookmarkEnd w:id="73"/>
        <m:r>
          <w:rPr>
            <w:rFonts w:ascii="Cambria Math" w:hAnsi="Cambria Math"/>
          </w:rPr>
          <m:t xml:space="preserve">: </m:t>
        </m:r>
        <w:bookmarkStart w:id="74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w:bookmarkEnd w:id="74"/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→</m:t>
        </m:r>
        <w:bookmarkStart w:id="75" w:name="OLE_LINK1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3663AA">
        <w:t xml:space="preserve">, </w:t>
      </w:r>
      <w:bookmarkEnd w:id="75"/>
      <m:oMath>
        <m:r>
          <w:rPr>
            <w:rFonts w:ascii="Cambria Math" w:hAnsi="Cambria Math"/>
          </w:rPr>
          <m:t>g=</m:t>
        </m:r>
        <w:bookmarkStart w:id="76" w:name="OLE_LINK18"/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w:bookmarkStart w:id="77" w:name="OLE_LINK17"/>
            <m:r>
              <w:rPr>
                <w:rFonts w:ascii="Cambria Math" w:hAnsi="Cambria Math"/>
              </w:rPr>
              <m:t>1,5</m:t>
            </m:r>
            <w:bookmarkEnd w:id="77"/>
          </m:e>
        </m:bar>
        <w:bookmarkEnd w:id="76"/>
        <m:r>
          <w:rPr>
            <w:rFonts w:ascii="Cambria Math" w:hAnsi="Cambria Math"/>
          </w:rPr>
          <m:t>, h=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1,7</m:t>
            </m:r>
          </m:e>
        </m:bar>
      </m:oMath>
      <w:r w:rsidR="009600BD" w:rsidRPr="003663AA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3663AA">
        <w:t xml:space="preserve">, - множество неотрицательных действительных чисел.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</m:oMath>
      <w:r w:rsidR="009600BD" w:rsidRPr="003663AA">
        <w:t xml:space="preserve"> задает уровень взаимного влияния параметра криптосистемы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835A7" w:rsidRPr="003663AA"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835A7" w:rsidRPr="003663AA">
        <w:t>:</w:t>
      </w:r>
    </w:p>
    <w:bookmarkStart w:id="78" w:name="_Hlk161601463"/>
    <w:bookmarkStart w:id="79" w:name="OLE_LINK90"/>
    <w:p w14:paraId="63E18AB2" w14:textId="4330C3C7" w:rsidR="00B835A7" w:rsidRPr="003663AA" w:rsidRDefault="00000000" w:rsidP="00F93C0E">
      <w:pPr>
        <w:pStyle w:val="NormalWeb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w:bookmarkEnd w:id="78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</m:t>
        </m:r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, если атака </w:t>
      </w:r>
      <w:r w:rsidR="00B835A7" w:rsidRPr="003663AA">
        <w:rPr>
          <w:color w:val="000000" w:themeColor="text1"/>
          <w:sz w:val="28"/>
          <w:szCs w:val="28"/>
        </w:rPr>
        <w:t>c</w:t>
      </w:r>
      <w:r w:rsidR="00B835A7" w:rsidRPr="003663AA">
        <w:rPr>
          <w:color w:val="000000" w:themeColor="text1"/>
          <w:sz w:val="28"/>
          <w:szCs w:val="28"/>
          <w:lang w:val="ru-RU"/>
        </w:rPr>
        <w:t xml:space="preserve"> параметром </w:t>
      </w:r>
      <w:bookmarkStart w:id="80" w:name="OLE_LINK21"/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80"/>
      <w:r w:rsidR="00B835A7" w:rsidRPr="003663AA">
        <w:rPr>
          <w:color w:val="000000" w:themeColor="text1"/>
          <w:sz w:val="28"/>
          <w:szCs w:val="28"/>
          <w:lang w:val="ru-RU"/>
        </w:rPr>
        <w:t xml:space="preserve"> не применима к криптосистеме со значением параметра </w:t>
      </w:r>
      <w:bookmarkStart w:id="81" w:name="_Hlk161601512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bookmarkEnd w:id="81"/>
      <w:r w:rsidR="00B835A7" w:rsidRPr="003663AA">
        <w:rPr>
          <w:color w:val="000000" w:themeColor="text1"/>
          <w:sz w:val="28"/>
          <w:szCs w:val="28"/>
          <w:lang w:val="ru-RU"/>
        </w:rPr>
        <w:t>;</w:t>
      </w:r>
    </w:p>
    <w:p w14:paraId="0AE21D7B" w14:textId="12E7BDA2" w:rsidR="00B835A7" w:rsidRPr="003663AA" w:rsidRDefault="00B835A7" w:rsidP="00F93C0E">
      <w:pPr>
        <w:pStyle w:val="NormalWeb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снижает вероятность успешного применения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>;</w:t>
      </w:r>
    </w:p>
    <w:p w14:paraId="11E0DBCF" w14:textId="5664234F" w:rsidR="00B835A7" w:rsidRPr="003663AA" w:rsidRDefault="00000000" w:rsidP="00F93C0E">
      <w:pPr>
        <w:pStyle w:val="NormalWeb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не влияет на применимость атаки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B835A7" w:rsidRPr="003663AA">
        <w:rPr>
          <w:color w:val="000000" w:themeColor="text1"/>
          <w:sz w:val="28"/>
          <w:szCs w:val="28"/>
          <w:lang w:val="ru-RU"/>
        </w:rPr>
        <w:t>;</w:t>
      </w:r>
    </w:p>
    <w:p w14:paraId="66F5611E" w14:textId="1810CEBC" w:rsidR="00B835A7" w:rsidRPr="003663AA" w:rsidRDefault="00000000" w:rsidP="00F93C0E">
      <w:pPr>
        <w:pStyle w:val="NormalWeb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 параметра криптосистемы указывает на то, что атака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B835A7" w:rsidRPr="003663AA">
        <w:rPr>
          <w:color w:val="000000" w:themeColor="text1"/>
          <w:sz w:val="28"/>
          <w:szCs w:val="28"/>
          <w:lang w:val="ru-RU"/>
        </w:rPr>
        <w:t xml:space="preserve"> применима для взлома;</w:t>
      </w:r>
    </w:p>
    <w:bookmarkEnd w:id="79"/>
    <w:p w14:paraId="6A4CE3DD" w14:textId="19A1CADB" w:rsidR="009600BD" w:rsidRPr="00B43415" w:rsidRDefault="00B835A7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>Уровень взаимного влияния параметром криптосистемы и атаки определяется на основе экспертных оценок.</w:t>
      </w:r>
    </w:p>
    <w:p w14:paraId="0919A0EC" w14:textId="151CCA32" w:rsidR="00B835A7" w:rsidRPr="00B43415" w:rsidRDefault="00B835A7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82" w:name="_Hlk161602763"/>
      <w:bookmarkStart w:id="83" w:name="OLE_LINK27"/>
      <w:r w:rsidRPr="003663AA">
        <w:rPr>
          <w:color w:val="000000" w:themeColor="text1"/>
          <w:sz w:val="28"/>
          <w:szCs w:val="28"/>
          <w:lang w:val="ru-RU"/>
        </w:rPr>
        <w:t>Пусть</w:t>
      </w:r>
      <w:bookmarkStart w:id="84" w:name="OLE_LINK22"/>
      <w:r w:rsidRPr="003663AA">
        <w:rPr>
          <w:color w:val="000000" w:themeColor="text1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gh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:</m:t>
        </m:r>
        <w:bookmarkEnd w:id="84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w:bookmarkStart w:id="85" w:name="_Hlk161601716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  <w:bookmarkEnd w:id="85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0;1</m:t>
            </m:r>
          </m:e>
        </m:d>
      </m:oMath>
      <w:r w:rsidRPr="003663AA">
        <w:rPr>
          <w:color w:val="000000" w:themeColor="text1"/>
          <w:sz w:val="28"/>
          <w:szCs w:val="28"/>
          <w:lang w:val="ru-RU"/>
        </w:rPr>
        <w:t xml:space="preserve"> – нормированная функция:</w:t>
      </w:r>
    </w:p>
    <w:p w14:paraId="040DBED7" w14:textId="6013A60D" w:rsidR="00867497" w:rsidRPr="00867497" w:rsidRDefault="00000000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gh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w:bookmarkStart w:id="86" w:name="OLE_LINK66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c,a</m:t>
                      </m:r>
                    </m:e>
                  </m:d>
                  <w:bookmarkEnd w:id="86"/>
                </m:num>
                <m:den>
                  <w:bookmarkStart w:id="87" w:name="_Hlk165671366"/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ξ∈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ξ, a</m:t>
                          </m:r>
                        </m:e>
                      </m:d>
                    </m:e>
                  </m:nary>
                  <w:bookmarkEnd w:id="87"/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4198E49" w14:textId="5BF62114" w:rsidR="00B835A7" w:rsidRPr="00B43415" w:rsidRDefault="00B835A7" w:rsidP="003663AA">
      <w:pPr>
        <w:pStyle w:val="NormalWeb"/>
        <w:spacing w:line="360" w:lineRule="auto"/>
        <w:ind w:firstLine="709"/>
        <w:jc w:val="both"/>
        <w:rPr>
          <w:iCs/>
          <w:color w:val="000000" w:themeColor="text1"/>
          <w:sz w:val="28"/>
          <w:szCs w:val="28"/>
          <w:lang w:val="ru-RU"/>
        </w:rPr>
      </w:pPr>
      <w:bookmarkStart w:id="88" w:name="OLE_LINK28"/>
      <w:bookmarkEnd w:id="82"/>
      <w:bookmarkEnd w:id="83"/>
      <w:r w:rsidRPr="003663AA">
        <w:rPr>
          <w:iCs/>
          <w:color w:val="000000" w:themeColor="text1"/>
          <w:sz w:val="28"/>
          <w:szCs w:val="28"/>
          <w:lang w:val="ru-RU"/>
        </w:rPr>
        <w:t xml:space="preserve">Значит ущерб от </w:t>
      </w:r>
      <w:r w:rsidRPr="00867497">
        <w:rPr>
          <w:rStyle w:val="a0"/>
        </w:rPr>
        <w:t xml:space="preserve">применения атаки </w:t>
      </w:r>
      <m:oMath>
        <m:r>
          <w:rPr>
            <w:rStyle w:val="a0"/>
            <w:rFonts w:ascii="Cambria Math" w:hAnsi="Cambria Math"/>
          </w:rPr>
          <m:t>a∈A</m:t>
        </m:r>
      </m:oMath>
      <w:r w:rsidRPr="00867497">
        <w:rPr>
          <w:rStyle w:val="a0"/>
        </w:rPr>
        <w:t xml:space="preserve"> к криптосистеме </w:t>
      </w:r>
      <m:oMath>
        <m:r>
          <w:rPr>
            <w:rStyle w:val="a0"/>
            <w:rFonts w:ascii="Cambria Math" w:hAnsi="Cambria Math"/>
          </w:rPr>
          <m:t>c∈C</m:t>
        </m:r>
      </m:oMath>
      <w:r w:rsidR="00110F49" w:rsidRPr="00867497">
        <w:rPr>
          <w:rStyle w:val="a0"/>
        </w:rPr>
        <w:t xml:space="preserve"> вычисляется по следующей формуле:</w:t>
      </w:r>
    </w:p>
    <w:p w14:paraId="75F94B33" w14:textId="78C148EC" w:rsidR="00867497" w:rsidRPr="00867497" w:rsidRDefault="00000000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bookmarkEnd w:id="88"/>
    <w:p w14:paraId="441CB28A" w14:textId="1DF3A453" w:rsidR="00110F49" w:rsidRPr="00867497" w:rsidRDefault="00110F49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>Где атака и криптосистема заданы параметрами:</w:t>
      </w:r>
      <w:r w:rsidR="00867497" w:rsidRPr="00867497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 и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="00867497" w:rsidRPr="00867497">
        <w:rPr>
          <w:color w:val="000000" w:themeColor="text1"/>
          <w:sz w:val="28"/>
          <w:szCs w:val="28"/>
          <w:lang w:val="ru-RU"/>
        </w:rPr>
        <w:t>.</w:t>
      </w:r>
    </w:p>
    <w:p w14:paraId="20FAF17E" w14:textId="5FFF0206" w:rsidR="00101DBC" w:rsidRPr="003663AA" w:rsidRDefault="00110F49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 xml:space="preserve">Для определения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P(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 рассмотрим семейство функций </w:t>
      </w:r>
      <w:bookmarkStart w:id="89" w:name="OLE_LINK23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w:bookmarkEnd w:id="89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t=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1, 6</m:t>
            </m:r>
          </m:e>
        </m:bar>
      </m:oMath>
      <w:r w:rsidRPr="003663AA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h=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1, 7</m:t>
            </m:r>
          </m:e>
        </m:bar>
      </m:oMath>
      <w:r w:rsidRPr="003663AA">
        <w:rPr>
          <w:color w:val="000000" w:themeColor="text1"/>
          <w:sz w:val="28"/>
          <w:szCs w:val="28"/>
          <w:lang w:val="ru-RU"/>
        </w:rPr>
        <w:t xml:space="preserve">. Функция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задает уровень взаимного влияния параметра злоумышленника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>:</w:t>
      </w:r>
    </w:p>
    <w:bookmarkStart w:id="90" w:name="OLE_LINK24"/>
    <w:bookmarkStart w:id="91" w:name="_Hlk164809818"/>
    <w:bookmarkStart w:id="92" w:name="OLE_LINK91"/>
    <w:p w14:paraId="0C6EDCB5" w14:textId="738B3E97" w:rsidR="00110F49" w:rsidRPr="003663AA" w:rsidRDefault="00000000" w:rsidP="00F93C0E">
      <w:pPr>
        <w:pStyle w:val="NormalWeb"/>
        <w:numPr>
          <w:ilvl w:val="0"/>
          <w:numId w:val="14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w:bookmarkEnd w:id="90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</m:t>
        </m:r>
      </m:oMath>
      <w:r w:rsidR="00110F49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3663AA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w:bookmarkStart w:id="93" w:name="OLE_LINK25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93"/>
      <w:r w:rsidR="00110F49" w:rsidRPr="003663AA">
        <w:rPr>
          <w:color w:val="000000" w:themeColor="text1"/>
          <w:sz w:val="28"/>
          <w:szCs w:val="28"/>
          <w:lang w:val="ru-RU"/>
        </w:rPr>
        <w:t xml:space="preserve"> гарантированно не будет использовать атаку со значением параметра </w:t>
      </w:r>
      <w:bookmarkStart w:id="94" w:name="OLE_LINK26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94"/>
      <w:r w:rsidR="00110F49" w:rsidRPr="003663AA">
        <w:rPr>
          <w:color w:val="000000" w:themeColor="text1"/>
          <w:sz w:val="28"/>
          <w:szCs w:val="28"/>
          <w:lang w:val="ru-RU"/>
        </w:rPr>
        <w:t>;</w:t>
      </w:r>
    </w:p>
    <w:p w14:paraId="039C4EB1" w14:textId="1573BB62" w:rsidR="00110F49" w:rsidRPr="003663AA" w:rsidRDefault="00110F49" w:rsidP="00F93C0E">
      <w:pPr>
        <w:pStyle w:val="NormalWeb"/>
        <w:numPr>
          <w:ilvl w:val="0"/>
          <w:numId w:val="14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Pr="003663AA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w:bookmarkStart w:id="95" w:name="_Hlk161602658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95"/>
      <w:r w:rsidRPr="003663AA">
        <w:rPr>
          <w:color w:val="000000" w:themeColor="text1"/>
          <w:sz w:val="28"/>
          <w:szCs w:val="28"/>
          <w:lang w:val="ru-RU"/>
        </w:rPr>
        <w:t xml:space="preserve"> снижает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3663AA">
        <w:rPr>
          <w:color w:val="000000" w:themeColor="text1"/>
          <w:sz w:val="28"/>
          <w:szCs w:val="28"/>
          <w:lang w:val="ru-RU"/>
        </w:rPr>
        <w:t>;</w:t>
      </w:r>
    </w:p>
    <w:p w14:paraId="542B6938" w14:textId="77FD9A6D" w:rsidR="00110F49" w:rsidRPr="003663AA" w:rsidRDefault="00000000" w:rsidP="00F93C0E">
      <w:pPr>
        <w:pStyle w:val="NormalWeb"/>
        <w:numPr>
          <w:ilvl w:val="0"/>
          <w:numId w:val="14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110F49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3663AA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110F49" w:rsidRPr="003663AA">
        <w:rPr>
          <w:color w:val="000000" w:themeColor="text1"/>
          <w:sz w:val="28"/>
          <w:szCs w:val="28"/>
          <w:lang w:val="ru-RU"/>
        </w:rPr>
        <w:t xml:space="preserve"> не влияет на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6A3F88" w:rsidRPr="003663AA">
        <w:rPr>
          <w:color w:val="000000" w:themeColor="text1"/>
          <w:sz w:val="28"/>
          <w:szCs w:val="28"/>
          <w:lang w:val="ru-RU"/>
        </w:rPr>
        <w:t>;</w:t>
      </w:r>
    </w:p>
    <w:p w14:paraId="27E22265" w14:textId="4E6DB63B" w:rsidR="006A3F88" w:rsidRPr="00867497" w:rsidRDefault="00000000" w:rsidP="00F93C0E">
      <w:pPr>
        <w:pStyle w:val="NormalWeb"/>
        <w:numPr>
          <w:ilvl w:val="0"/>
          <w:numId w:val="14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6A3F88" w:rsidRPr="003663AA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6A3F88" w:rsidRPr="003663AA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6A3F88" w:rsidRPr="003663AA">
        <w:rPr>
          <w:color w:val="000000" w:themeColor="text1"/>
          <w:sz w:val="28"/>
          <w:szCs w:val="28"/>
          <w:lang w:val="ru-RU"/>
        </w:rPr>
        <w:t xml:space="preserve"> </w:t>
      </w:r>
      <w:r w:rsidR="006A3F88" w:rsidRPr="00867497">
        <w:rPr>
          <w:color w:val="000000" w:themeColor="text1"/>
          <w:sz w:val="28"/>
          <w:szCs w:val="28"/>
          <w:lang w:val="ru-RU"/>
        </w:rPr>
        <w:t xml:space="preserve">с большой вероятностью будет использовать атаку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6A3F88" w:rsidRPr="00867497">
        <w:rPr>
          <w:color w:val="000000" w:themeColor="text1"/>
          <w:sz w:val="28"/>
          <w:szCs w:val="28"/>
          <w:lang w:val="ru-RU"/>
        </w:rPr>
        <w:t>.</w:t>
      </w:r>
    </w:p>
    <w:bookmarkEnd w:id="91"/>
    <w:bookmarkEnd w:id="92"/>
    <w:p w14:paraId="2DD3A0FE" w14:textId="74EFB8C4" w:rsidR="006A3F88" w:rsidRPr="00867497" w:rsidRDefault="006A3F88" w:rsidP="003663AA">
      <w:pPr>
        <w:pStyle w:val="NormalWeb"/>
        <w:spacing w:line="360" w:lineRule="auto"/>
        <w:ind w:firstLine="709"/>
        <w:jc w:val="both"/>
        <w:rPr>
          <w:iCs/>
          <w:color w:val="000000" w:themeColor="text1"/>
          <w:sz w:val="28"/>
          <w:szCs w:val="28"/>
          <w:lang w:val="ru-RU"/>
        </w:rPr>
      </w:pPr>
      <w:r w:rsidRPr="003663AA">
        <w:rPr>
          <w:iCs/>
          <w:color w:val="000000" w:themeColor="text1"/>
          <w:sz w:val="28"/>
          <w:szCs w:val="28"/>
          <w:lang w:val="ru-RU"/>
        </w:rPr>
        <w:lastRenderedPageBreak/>
        <w:t>Уровень взаимного влияния параметров злоумышленника и атаки также определяется экспертами</w:t>
      </w:r>
      <w:r w:rsidR="00867497" w:rsidRPr="00867497">
        <w:rPr>
          <w:iCs/>
          <w:color w:val="000000" w:themeColor="text1"/>
          <w:sz w:val="28"/>
          <w:szCs w:val="28"/>
          <w:lang w:val="ru-RU"/>
        </w:rPr>
        <w:t>.</w:t>
      </w:r>
    </w:p>
    <w:p w14:paraId="23B32671" w14:textId="1DC17EA2" w:rsidR="006A3F88" w:rsidRPr="003663AA" w:rsidRDefault="006A3F88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 xml:space="preserve">Пусть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th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h</m:t>
            </m:r>
          </m:sub>
        </m:sSub>
        <m:r>
          <w:rPr>
            <w:rStyle w:val="a0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0;1</m:t>
            </m:r>
          </m:e>
        </m:d>
      </m:oMath>
      <w:r w:rsidRPr="00867497">
        <w:rPr>
          <w:rStyle w:val="a0"/>
        </w:rPr>
        <w:t xml:space="preserve"> – нормированная функция</w:t>
      </w:r>
      <w:r w:rsidRPr="003663AA">
        <w:rPr>
          <w:color w:val="000000" w:themeColor="text1"/>
          <w:sz w:val="28"/>
          <w:szCs w:val="28"/>
          <w:lang w:val="ru-RU"/>
        </w:rPr>
        <w:t>:</w:t>
      </w:r>
    </w:p>
    <w:p w14:paraId="0A6F09EF" w14:textId="60DCC554" w:rsidR="00867497" w:rsidRPr="00867497" w:rsidRDefault="00000000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b,a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β, a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6DC214B" w14:textId="4D3DE94F" w:rsidR="006A3F88" w:rsidRPr="003663AA" w:rsidRDefault="006A3F88" w:rsidP="00867497">
      <w:pPr>
        <w:pStyle w:val="a"/>
      </w:pPr>
      <w:r w:rsidRPr="003663AA">
        <w:t xml:space="preserve">Тогда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3663AA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Pr="003663AA">
        <w:t>:</w:t>
      </w:r>
    </w:p>
    <w:bookmarkStart w:id="96" w:name="OLE_LINK29"/>
    <w:p w14:paraId="6DB1D719" w14:textId="6F6B0690" w:rsidR="006A3F88" w:rsidRPr="00867497" w:rsidRDefault="00000000" w:rsidP="0086749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  <w:bookmarkEnd w:id="96"/>
    </w:p>
    <w:p w14:paraId="1A17FA5C" w14:textId="1684B80C" w:rsidR="006A3F88" w:rsidRPr="003663AA" w:rsidRDefault="006A3F88" w:rsidP="00867497">
      <w:pPr>
        <w:pStyle w:val="a"/>
      </w:pPr>
      <w:r w:rsidRPr="003663AA">
        <w:t xml:space="preserve">Где атака и злоумышленник заданы параметрами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 w:rsidRPr="003663AA">
        <w:t xml:space="preserve"> 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Pr="003663AA">
        <w:t xml:space="preserve"> соответственно.</w:t>
      </w:r>
    </w:p>
    <w:p w14:paraId="11D20B7C" w14:textId="6CACF865" w:rsidR="006A3F88" w:rsidRPr="003663AA" w:rsidRDefault="006A3F88" w:rsidP="00867497">
      <w:pPr>
        <w:pStyle w:val="a"/>
      </w:pPr>
      <w:r w:rsidRPr="003663AA">
        <w:t>Таким образом общая формула для определения уровня риска имеет вид:</w:t>
      </w:r>
    </w:p>
    <w:p w14:paraId="2D5AB765" w14:textId="375228AB" w:rsidR="006A3F88" w:rsidRPr="00867497" w:rsidRDefault="00000000" w:rsidP="00867497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13</m:t>
                  </m:r>
                </m:e>
              </m:d>
            </m:e>
          </m:eqArr>
        </m:oMath>
      </m:oMathPara>
    </w:p>
    <w:p w14:paraId="2F81242B" w14:textId="688905EB" w:rsidR="006A3F88" w:rsidRPr="00B43415" w:rsidRDefault="006A3F88" w:rsidP="003663AA">
      <w:pPr>
        <w:pStyle w:val="NormalWeb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663AA">
        <w:rPr>
          <w:color w:val="000000" w:themeColor="text1"/>
          <w:sz w:val="28"/>
          <w:szCs w:val="28"/>
          <w:lang w:val="ru-RU"/>
        </w:rPr>
        <w:t xml:space="preserve">Криптосистема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c∈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</m:oMath>
      <w:r w:rsidRPr="003663AA">
        <w:rPr>
          <w:color w:val="000000" w:themeColor="text1"/>
          <w:sz w:val="28"/>
          <w:szCs w:val="28"/>
          <w:lang w:val="ru-RU"/>
        </w:rPr>
        <w:t xml:space="preserve"> </w:t>
      </w:r>
      <w:r w:rsidRPr="00867497">
        <w:rPr>
          <w:rStyle w:val="a0"/>
        </w:rPr>
        <w:t xml:space="preserve">подвержена атаке </w:t>
      </w:r>
      <m:oMath>
        <m:r>
          <m:rPr>
            <m:sty m:val="p"/>
          </m:rPr>
          <w:rPr>
            <w:rStyle w:val="a0"/>
            <w:rFonts w:ascii="Cambria Math" w:hAnsi="Cambria Math"/>
          </w:rPr>
          <m:t>a</m:t>
        </m:r>
        <m:r>
          <w:rPr>
            <w:rStyle w:val="a0"/>
            <w:rFonts w:ascii="Cambria Math" w:hAnsi="Cambria Math"/>
          </w:rPr>
          <m:t>∈A</m:t>
        </m:r>
      </m:oMath>
      <w:r w:rsidRPr="00867497">
        <w:rPr>
          <w:rStyle w:val="a0"/>
        </w:rPr>
        <w:t xml:space="preserve"> в условиях, когда ей угрожает злоумышленник </w:t>
      </w:r>
      <m:oMath>
        <m:r>
          <w:rPr>
            <w:rStyle w:val="a0"/>
            <w:rFonts w:ascii="Cambria Math" w:hAnsi="Cambria Math"/>
          </w:rPr>
          <m:t>b∈B</m:t>
        </m:r>
      </m:oMath>
      <w:r w:rsidRPr="00867497">
        <w:rPr>
          <w:rStyle w:val="a0"/>
        </w:rPr>
        <w:t xml:space="preserve">, если </w:t>
      </w:r>
      <w:bookmarkStart w:id="97" w:name="OLE_LINK35"/>
      <m:oMath>
        <m:r>
          <m:rPr>
            <m:scr m:val="fraktur"/>
          </m:rPr>
          <w:rPr>
            <w:rStyle w:val="a0"/>
            <w:rFonts w:ascii="Cambria Math" w:hAnsi="Cambria Math"/>
          </w:rPr>
          <m:t>R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a,  b,  c</m:t>
            </m:r>
          </m:e>
        </m:d>
        <w:bookmarkEnd w:id="97"/>
        <m:r>
          <w:rPr>
            <w:rStyle w:val="a0"/>
            <w:rFonts w:ascii="Cambria Math" w:hAnsi="Cambria Math"/>
          </w:rPr>
          <m:t>&gt;</m:t>
        </m:r>
        <w:bookmarkStart w:id="98" w:name="OLE_LINK30"/>
        <m:r>
          <w:rPr>
            <w:rStyle w:val="a0"/>
            <w:rFonts w:ascii="Cambria Math" w:hAnsi="Cambria Math"/>
          </w:rPr>
          <m:t>θ</m:t>
        </m:r>
      </m:oMath>
      <w:bookmarkEnd w:id="98"/>
      <w:r w:rsidRPr="00867497">
        <w:rPr>
          <w:rStyle w:val="a0"/>
        </w:rPr>
        <w:t xml:space="preserve">, где </w:t>
      </w:r>
      <w:bookmarkStart w:id="99" w:name="OLE_LINK36"/>
      <m:oMath>
        <m:r>
          <w:rPr>
            <w:rStyle w:val="a0"/>
            <w:rFonts w:ascii="Cambria Math" w:hAnsi="Cambria Math"/>
          </w:rPr>
          <m:t>θ</m:t>
        </m:r>
        <w:bookmarkEnd w:id="99"/>
        <m:r>
          <w:rPr>
            <w:rStyle w:val="a0"/>
            <w:rFonts w:ascii="Cambria Math" w:hAnsi="Cambria Math"/>
          </w:rPr>
          <m:t>∈[0;1]</m:t>
        </m:r>
      </m:oMath>
      <w:r w:rsidRPr="00867497">
        <w:rPr>
          <w:rStyle w:val="a0"/>
        </w:rPr>
        <w:t xml:space="preserve"> – заданное пороговое значение</w:t>
      </w:r>
      <w:r w:rsidR="004C5AA9" w:rsidRPr="00867497">
        <w:rPr>
          <w:rStyle w:val="a0"/>
        </w:rPr>
        <w:t>. Допустимый уровень риска настраиваемый параметр, который задается с учетом критериев:</w:t>
      </w:r>
    </w:p>
    <w:p w14:paraId="1628D9DA" w14:textId="3087424D" w:rsidR="004C5AA9" w:rsidRPr="003663AA" w:rsidRDefault="004C5AA9" w:rsidP="00F93C0E">
      <w:pPr>
        <w:pStyle w:val="NormalWeb"/>
        <w:numPr>
          <w:ilvl w:val="0"/>
          <w:numId w:val="15"/>
        </w:num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3663AA">
        <w:rPr>
          <w:iCs/>
          <w:color w:val="000000" w:themeColor="text1"/>
          <w:sz w:val="28"/>
          <w:szCs w:val="28"/>
          <w:lang w:val="ru-RU"/>
        </w:rPr>
        <w:t>Критичность защищаемых данных</w:t>
      </w:r>
      <w:r w:rsidR="00867497">
        <w:rPr>
          <w:iCs/>
          <w:color w:val="000000" w:themeColor="text1"/>
          <w:sz w:val="28"/>
          <w:szCs w:val="28"/>
          <w:lang w:val="ru-RU"/>
        </w:rPr>
        <w:t>.</w:t>
      </w:r>
    </w:p>
    <w:p w14:paraId="6ABAD24D" w14:textId="71C1F180" w:rsidR="004C5AA9" w:rsidRPr="003663AA" w:rsidRDefault="004C5AA9" w:rsidP="00F93C0E">
      <w:pPr>
        <w:pStyle w:val="NormalWeb"/>
        <w:numPr>
          <w:ilvl w:val="0"/>
          <w:numId w:val="15"/>
        </w:numPr>
        <w:spacing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3663AA">
        <w:rPr>
          <w:iCs/>
          <w:color w:val="000000" w:themeColor="text1"/>
          <w:sz w:val="28"/>
          <w:szCs w:val="28"/>
          <w:lang w:val="ru-RU"/>
        </w:rPr>
        <w:t xml:space="preserve">Ресурсы, доступные специалисту для осуществления проверки защищенности системы. </w:t>
      </w:r>
    </w:p>
    <w:p w14:paraId="32B38B2C" w14:textId="5D13A3AE" w:rsidR="006A3F88" w:rsidRPr="00B43415" w:rsidRDefault="004C5AA9" w:rsidP="00867497">
      <w:pPr>
        <w:pStyle w:val="a"/>
      </w:pPr>
      <w:r w:rsidRPr="003663AA">
        <w:t>В общем конт</w:t>
      </w:r>
      <w:r w:rsidRPr="00867497">
        <w:t xml:space="preserve">ексте криптосистема может включать в себя несколько подсистем, таких как генератор ключей и симметричный шифратор, каждая из которых подвержена своему собственному спектру возможных атак. Криптосистема может быть также объектом нападения различных злоумышленников. Совокупность всех возможных атак на криптосистему, </w:t>
      </w:r>
      <w:r w:rsidRPr="00867497">
        <w:lastRenderedPageBreak/>
        <w:t xml:space="preserve">состоящую из подмножества атак </w:t>
      </w:r>
      <m:oMath>
        <m:r>
          <w:rPr>
            <w:rFonts w:ascii="Cambria Math" w:hAnsi="Cambria Math"/>
          </w:rPr>
          <m:t>c</m:t>
        </m:r>
      </m:oMath>
      <w:r w:rsidRPr="00867497">
        <w:t xml:space="preserve"> из универсального множества атак </w:t>
      </w:r>
      <w:bookmarkStart w:id="100" w:name="OLE_LINK31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7497">
        <w:t xml:space="preserve"> </w:t>
      </w:r>
      <w:bookmarkEnd w:id="100"/>
      <w:r w:rsidRPr="00867497">
        <w:t xml:space="preserve">(где </w:t>
      </w:r>
      <w:bookmarkStart w:id="101" w:name="OLE_LINK33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w:bookmarkStart w:id="102" w:name="_Hlk161603598"/>
        <w:bookmarkEnd w:id="101"/>
        <m:r>
          <m:rPr>
            <m:sty m:val="p"/>
          </m:rPr>
          <w:rPr>
            <w:rFonts w:ascii="Cambria Math" w:hAnsi="Cambria Math"/>
          </w:rPr>
          <m:t>⊆C</m:t>
        </m:r>
        <m:r>
          <w:rPr>
            <w:rFonts w:ascii="Cambria Math" w:hAnsi="Cambria Math"/>
          </w:rPr>
          <m:t>)</m:t>
        </m:r>
      </m:oMath>
      <w:r w:rsidRPr="00867497">
        <w:t xml:space="preserve">), </w:t>
      </w:r>
      <w:bookmarkEnd w:id="102"/>
      <w:r w:rsidRPr="00867497">
        <w:t xml:space="preserve">в условиях, когда злоумышленникам доступно множество </w:t>
      </w:r>
      <w:bookmarkStart w:id="103" w:name="_Hlk161603643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103"/>
      <w:r w:rsidRPr="00867497">
        <w:t xml:space="preserve"> (где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⊆B)</m:t>
        </m:r>
      </m:oMath>
      <w:r w:rsidRPr="00867497">
        <w:t xml:space="preserve">), можно определить формулой </w:t>
      </w:r>
      <w:bookmarkStart w:id="104" w:name="OLE_LINK37"/>
      <m:oMath>
        <m:r>
          <w:rPr>
            <w:rFonts w:ascii="Cambria Math" w:hAnsi="Cambria Math"/>
          </w:rPr>
          <m:t>∧</m:t>
        </m:r>
        <w:bookmarkEnd w:id="104"/>
        <m: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b∈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/>
          <m:e>
            <m:nary>
              <m:naryPr>
                <m:chr m:val="⋃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w:bookmarkStart w:id="105" w:name="OLE_LINK34"/>
                <m:r>
                  <w:rPr>
                    <w:rFonts w:ascii="Cambria Math" w:hAnsi="Cambria Math"/>
                  </w:rPr>
                  <m:t>λ(</m:t>
                </m:r>
                <m:r>
                  <w:rPr>
                    <w:rStyle w:val="a0"/>
                    <w:rFonts w:ascii="Cambria Math" w:hAnsi="Cambria Math"/>
                  </w:rPr>
                  <m:t>b,c)</m:t>
                </m:r>
                <w:bookmarkEnd w:id="105"/>
                <m:ctrlPr>
                  <w:rPr>
                    <w:rStyle w:val="a0"/>
                    <w:rFonts w:ascii="Cambria Math" w:hAnsi="Cambria Math"/>
                  </w:rPr>
                </m:ctrlPr>
              </m:e>
            </m:nary>
            <m:ctrlPr>
              <w:rPr>
                <w:rStyle w:val="a0"/>
                <w:rFonts w:ascii="Cambria Math" w:hAnsi="Cambria Math"/>
              </w:rPr>
            </m:ctrlPr>
          </m:e>
        </m:nary>
      </m:oMath>
      <w:r w:rsidRPr="00867497">
        <w:rPr>
          <w:rStyle w:val="a0"/>
        </w:rPr>
        <w:t xml:space="preserve">, где </w:t>
      </w:r>
      <m:oMath>
        <m:r>
          <w:rPr>
            <w:rStyle w:val="a0"/>
            <w:rFonts w:ascii="Cambria Math" w:hAnsi="Cambria Math"/>
          </w:rPr>
          <m:t>λ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b,c</m:t>
            </m:r>
          </m:e>
        </m:d>
        <m:r>
          <w:rPr>
            <w:rStyle w:val="a0"/>
            <w:rFonts w:ascii="Cambria Math" w:hAnsi="Cambria Math"/>
          </w:rPr>
          <m:t>={a ∈A</m:t>
        </m:r>
        <m:r>
          <m:rPr>
            <m:scr m:val="fraktur"/>
          </m:rPr>
          <w:rPr>
            <w:rStyle w:val="a0"/>
            <w:rFonts w:ascii="Cambria Math" w:hAnsi="Cambria Math"/>
          </w:rPr>
          <m:t>: R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a,  b,  c</m:t>
            </m:r>
          </m:e>
        </m:d>
        <m:r>
          <w:rPr>
            <w:rStyle w:val="a0"/>
            <w:rFonts w:ascii="Cambria Math" w:hAnsi="Cambria Math"/>
          </w:rPr>
          <m:t>&gt; θ}</m:t>
        </m:r>
      </m:oMath>
      <w:r w:rsidRPr="00867497">
        <w:rPr>
          <w:rStyle w:val="a0"/>
        </w:rPr>
        <w:t xml:space="preserve"> при заданном уровне риска. Для оценки надежности криптосистемы необходимо</w:t>
      </w:r>
      <w:r w:rsidRPr="003663AA">
        <w:t xml:space="preserve"> использовать инструментальные средства, чтобы оценить её способность сопротивляться атакам, входящим в множество </w:t>
      </w:r>
      <m:oMath>
        <m:r>
          <w:rPr>
            <w:rFonts w:ascii="Cambria Math" w:hAnsi="Cambria Math"/>
          </w:rPr>
          <m:t>∧</m:t>
        </m:r>
      </m:oMath>
      <w:r w:rsidRPr="003663AA">
        <w:t>.</w:t>
      </w:r>
    </w:p>
    <w:p w14:paraId="703FA57C" w14:textId="4D18BD3B" w:rsidR="003663AA" w:rsidRPr="003663AA" w:rsidRDefault="003663AA" w:rsidP="00867497">
      <w:pPr>
        <w:pStyle w:val="a"/>
      </w:pPr>
      <w:r w:rsidRPr="003663AA">
        <w:t>В описанной математической модели сделаны следующие допущения:</w:t>
      </w:r>
    </w:p>
    <w:p w14:paraId="7A8FD173" w14:textId="7B2CB0E7" w:rsidR="003663AA" w:rsidRPr="00867497" w:rsidRDefault="003663AA" w:rsidP="00F93C0E">
      <w:pPr>
        <w:pStyle w:val="NormalWeb"/>
        <w:numPr>
          <w:ilvl w:val="0"/>
          <w:numId w:val="15"/>
        </w:numPr>
        <w:spacing w:line="360" w:lineRule="auto"/>
        <w:jc w:val="both"/>
        <w:rPr>
          <w:iCs/>
          <w:color w:val="000000" w:themeColor="text1"/>
          <w:sz w:val="28"/>
          <w:szCs w:val="28"/>
          <w:lang w:val="ru-RU"/>
        </w:rPr>
      </w:pPr>
      <w:r w:rsidRPr="003663AA">
        <w:rPr>
          <w:sz w:val="28"/>
          <w:szCs w:val="28"/>
          <w:lang w:val="ru-RU"/>
        </w:rPr>
        <w:t xml:space="preserve">Не </w:t>
      </w:r>
      <w:r w:rsidRPr="00867497">
        <w:rPr>
          <w:iCs/>
          <w:color w:val="000000" w:themeColor="text1"/>
          <w:sz w:val="28"/>
          <w:szCs w:val="28"/>
          <w:lang w:val="ru-RU"/>
        </w:rPr>
        <w:t>учитывается зависимость параметров атаки от сочетания параметров криптосистемы</w:t>
      </w:r>
      <w:ins w:id="106" w:author="Тарханов Иван Александрович" w:date="2024-05-06T11:53:00Z">
        <w:r w:rsidR="00AC44D7">
          <w:rPr>
            <w:iCs/>
            <w:color w:val="000000" w:themeColor="text1"/>
            <w:sz w:val="28"/>
            <w:szCs w:val="28"/>
            <w:lang w:val="ru-RU"/>
          </w:rPr>
          <w:t>.</w:t>
        </w:r>
      </w:ins>
    </w:p>
    <w:p w14:paraId="26E0077A" w14:textId="5C6547D8" w:rsidR="003663AA" w:rsidRPr="00867497" w:rsidRDefault="003663AA" w:rsidP="00F93C0E">
      <w:pPr>
        <w:pStyle w:val="NormalWeb"/>
        <w:numPr>
          <w:ilvl w:val="0"/>
          <w:numId w:val="15"/>
        </w:numPr>
        <w:spacing w:line="360" w:lineRule="auto"/>
        <w:jc w:val="both"/>
        <w:rPr>
          <w:iCs/>
          <w:color w:val="000000" w:themeColor="text1"/>
          <w:sz w:val="28"/>
          <w:szCs w:val="28"/>
          <w:lang w:val="ru-RU"/>
        </w:rPr>
      </w:pPr>
      <w:r w:rsidRPr="00867497">
        <w:rPr>
          <w:iCs/>
          <w:color w:val="000000" w:themeColor="text1"/>
          <w:sz w:val="28"/>
          <w:szCs w:val="28"/>
          <w:lang w:val="ru-RU"/>
        </w:rPr>
        <w:t>Не учитывается возможность совместных действий со стороны взломщиков различных типов</w:t>
      </w:r>
      <w:ins w:id="107" w:author="Тарханов Иван Александрович" w:date="2024-05-06T11:53:00Z">
        <w:r w:rsidR="00AC44D7">
          <w:rPr>
            <w:iCs/>
            <w:color w:val="000000" w:themeColor="text1"/>
            <w:sz w:val="28"/>
            <w:szCs w:val="28"/>
            <w:lang w:val="ru-RU"/>
          </w:rPr>
          <w:t>.</w:t>
        </w:r>
      </w:ins>
    </w:p>
    <w:p w14:paraId="0A7D9CD0" w14:textId="1167E714" w:rsidR="003663AA" w:rsidRPr="00EC2291" w:rsidRDefault="003663AA" w:rsidP="00867497">
      <w:pPr>
        <w:pStyle w:val="a"/>
      </w:pPr>
      <w:r w:rsidRPr="003663AA">
        <w:t>Учёт этих изменений в модели сделает её более сложной. Остаётся открытым вопрос, сказываются ли эти изменения на точности предсказаний модели по поводу угроз безопасности, этот аспект требует дополнительного анализа.</w:t>
      </w:r>
      <w:bookmarkEnd w:id="59"/>
      <w:bookmarkEnd w:id="60"/>
    </w:p>
    <w:p w14:paraId="24757AB9" w14:textId="51422DB9" w:rsidR="00C3724A" w:rsidRDefault="00C3724A" w:rsidP="0019162C">
      <w:pPr>
        <w:pStyle w:val="Heading2"/>
        <w:spacing w:before="240" w:after="240"/>
        <w:ind w:left="0" w:firstLine="709"/>
      </w:pPr>
      <w:bookmarkStart w:id="108" w:name="_Toc164615107"/>
      <w:r>
        <w:t>Алгоритм перешифрования</w:t>
      </w:r>
      <w:bookmarkEnd w:id="108"/>
    </w:p>
    <w:p w14:paraId="49F1C4E7" w14:textId="13EFB3D6" w:rsidR="00C3724A" w:rsidRDefault="00C3724A" w:rsidP="00F82C2B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bookmarkStart w:id="109" w:name="_Hlk162706579"/>
      <w:bookmarkStart w:id="110" w:name="OLE_LINK46"/>
      <w:commentRangeStart w:id="111"/>
      <w:proofErr w:type="spellStart"/>
      <w:r>
        <w:rPr>
          <w:sz w:val="28"/>
          <w:szCs w:val="28"/>
        </w:rPr>
        <w:t>SetUp</w:t>
      </w:r>
      <w:commentRangeEnd w:id="111"/>
      <w:proofErr w:type="spellEnd"/>
      <w:r w:rsidR="00AC44D7">
        <w:rPr>
          <w:rStyle w:val="CommentReference"/>
        </w:rPr>
        <w:commentReference w:id="111"/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): При заданном определенном параметре безопасности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 будут выполнены следующие шаги для получения общедоступных параметров </w:t>
      </w:r>
      <w:r>
        <w:rPr>
          <w:sz w:val="28"/>
          <w:szCs w:val="28"/>
        </w:rPr>
        <w:t>params</w:t>
      </w:r>
      <w:r>
        <w:rPr>
          <w:sz w:val="28"/>
          <w:szCs w:val="28"/>
          <w:lang w:val="ru-RU"/>
        </w:rPr>
        <w:t xml:space="preserve"> и главного секретного ключа </w:t>
      </w:r>
      <w:proofErr w:type="spellStart"/>
      <w:r>
        <w:rPr>
          <w:sz w:val="28"/>
          <w:szCs w:val="28"/>
        </w:rPr>
        <w:t>msk</w:t>
      </w:r>
      <w:proofErr w:type="spellEnd"/>
      <w:r>
        <w:rPr>
          <w:sz w:val="28"/>
          <w:szCs w:val="28"/>
          <w:lang w:val="ru-RU"/>
        </w:rPr>
        <w:t>.</w:t>
      </w:r>
    </w:p>
    <w:p w14:paraId="5B1BA683" w14:textId="77777777" w:rsidR="00C3724A" w:rsidRDefault="00C3724A" w:rsidP="00F82C2B">
      <w:pPr>
        <w:pStyle w:val="ListParagraph"/>
        <w:numPr>
          <w:ilvl w:val="1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Сначала центр сертификации выбирает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-разрядное простое число 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 xml:space="preserve">. Далее генерируется </w:t>
      </w:r>
      <w:r>
        <w:rPr>
          <w:sz w:val="28"/>
          <w:szCs w:val="28"/>
        </w:rPr>
        <w:t>EC</w:t>
      </w:r>
      <w:r>
        <w:rPr>
          <w:sz w:val="28"/>
          <w:szCs w:val="28"/>
          <w:lang w:val="ru-RU"/>
        </w:rPr>
        <w:t xml:space="preserve"> порядка 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 xml:space="preserve"> и определяется соответствующая точка генератора </w:t>
      </w:r>
      <w:r>
        <w:rPr>
          <w:sz w:val="28"/>
          <w:szCs w:val="28"/>
        </w:rPr>
        <w:t>P</w:t>
      </w:r>
      <w:r>
        <w:rPr>
          <w:sz w:val="28"/>
          <w:szCs w:val="28"/>
          <w:lang w:val="ru-RU"/>
        </w:rPr>
        <w:t xml:space="preserve">. Обозначим через </w:t>
      </w:r>
      <w:r>
        <w:rPr>
          <w:sz w:val="28"/>
          <w:szCs w:val="28"/>
        </w:rPr>
        <w:t>G</w:t>
      </w:r>
      <w:r>
        <w:rPr>
          <w:sz w:val="28"/>
          <w:szCs w:val="28"/>
          <w:lang w:val="ru-RU"/>
        </w:rPr>
        <w:t xml:space="preserve"> группу точек </w:t>
      </w:r>
      <w:r>
        <w:rPr>
          <w:sz w:val="28"/>
          <w:szCs w:val="28"/>
        </w:rPr>
        <w:t>EC</w:t>
      </w:r>
      <w:r>
        <w:rPr>
          <w:sz w:val="28"/>
          <w:szCs w:val="28"/>
          <w:lang w:val="ru-RU"/>
        </w:rPr>
        <w:t>.</w:t>
      </w:r>
    </w:p>
    <w:p w14:paraId="4ECFCC33" w14:textId="77777777" w:rsidR="00C3724A" w:rsidRDefault="00C3724A" w:rsidP="00F82C2B">
      <w:pPr>
        <w:pStyle w:val="ListParagraph"/>
        <w:numPr>
          <w:ilvl w:val="1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Выбирается случайное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α∈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=αP</m:t>
        </m:r>
      </m:oMath>
      <w:r>
        <w:rPr>
          <w:sz w:val="28"/>
          <w:szCs w:val="28"/>
          <w:lang w:val="ru-RU"/>
        </w:rPr>
        <w:t>.</w:t>
      </w:r>
    </w:p>
    <w:p w14:paraId="14D9ADDA" w14:textId="77777777" w:rsidR="00C3724A" w:rsidRDefault="00C3724A" w:rsidP="00F82C2B">
      <w:pPr>
        <w:pStyle w:val="ListParagraph"/>
        <w:numPr>
          <w:ilvl w:val="1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Определяются четыре различные хэш-функции:</w:t>
      </w:r>
    </w:p>
    <w:p w14:paraId="7DEF3831" w14:textId="77777777" w:rsidR="00C3724A" w:rsidRDefault="00000000" w:rsidP="00C3724A">
      <w:pPr>
        <w:spacing w:line="360" w:lineRule="auto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D4BB240" w14:textId="77777777" w:rsidR="00C3724A" w:rsidRDefault="00000000" w:rsidP="00C3724A">
      <w:pPr>
        <w:spacing w:line="360" w:lineRule="auto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C02243B" w14:textId="77777777" w:rsidR="00C3724A" w:rsidRDefault="00000000" w:rsidP="00C3724A">
      <w:pPr>
        <w:spacing w:line="360" w:lineRule="auto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3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934C340" w14:textId="77777777" w:rsidR="00C3724A" w:rsidRDefault="00000000" w:rsidP="00C3724A">
      <w:pPr>
        <w:spacing w:line="360" w:lineRule="auto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4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q 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8334398" w14:textId="77777777" w:rsidR="00C3724A" w:rsidRDefault="00C3724A" w:rsidP="00F82C2B">
      <w:pPr>
        <w:pStyle w:val="ListParagraph"/>
        <w:numPr>
          <w:ilvl w:val="1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Общедоступные </w:t>
      </w:r>
      <w:r>
        <w:rPr>
          <w:rStyle w:val="a0"/>
        </w:rPr>
        <w:t xml:space="preserve">параметры </w:t>
      </w:r>
      <w:proofErr w:type="spellStart"/>
      <w:r>
        <w:rPr>
          <w:rStyle w:val="a0"/>
        </w:rPr>
        <w:t>params</w:t>
      </w:r>
      <w:proofErr w:type="spellEnd"/>
      <w:r>
        <w:rPr>
          <w:rStyle w:val="a0"/>
        </w:rPr>
        <w:t xml:space="preserve"> теперь: </w:t>
      </w:r>
      <m:oMath>
        <m:r>
          <w:rPr>
            <w:rStyle w:val="a0"/>
            <w:rFonts w:ascii="Cambria Math" w:hAnsi="Cambria Math"/>
          </w:rPr>
          <m:t xml:space="preserve">{G, q, P,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a0"/>
                <w:rFonts w:ascii="Cambria Math" w:hAnsi="Cambria Math"/>
              </w:rPr>
              <m:t>α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1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2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3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4</m:t>
            </m:r>
          </m:sub>
        </m:sSub>
        <m:r>
          <w:rPr>
            <w:rStyle w:val="a0"/>
            <w:rFonts w:ascii="Cambria Math" w:hAnsi="Cambria Math"/>
          </w:rPr>
          <m:t xml:space="preserve">} </m:t>
        </m:r>
      </m:oMath>
      <w:r>
        <w:rPr>
          <w:rStyle w:val="a0"/>
        </w:rPr>
        <w:t xml:space="preserve">, секретный ключ </w:t>
      </w:r>
      <m:oMath>
        <m:r>
          <w:rPr>
            <w:rStyle w:val="a0"/>
            <w:rFonts w:ascii="Cambria Math" w:hAnsi="Cambria Math"/>
          </w:rPr>
          <m:t xml:space="preserve">msk= </m:t>
        </m:r>
        <m:r>
          <m:rPr>
            <m:sty m:val="p"/>
          </m:rPr>
          <w:rPr>
            <w:rStyle w:val="a0"/>
            <w:rFonts w:ascii="Cambria Math" w:hAnsi="Cambria Math"/>
          </w:rPr>
          <m:t>α</m:t>
        </m:r>
      </m:oMath>
      <w:r>
        <w:rPr>
          <w:rStyle w:val="a0"/>
        </w:rPr>
        <w:t>.</w:t>
      </w:r>
    </w:p>
    <w:p w14:paraId="21B4F3CA" w14:textId="77777777" w:rsidR="00C3724A" w:rsidRDefault="00C3724A" w:rsidP="00F93C0E">
      <w:pPr>
        <w:pStyle w:val="ListParagraph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ru-RU"/>
        </w:rPr>
        <w:t>CertifiedUserKeyGen</w:t>
      </w:r>
      <w:proofErr w:type="spellEnd"/>
      <w:r>
        <w:rPr>
          <w:sz w:val="28"/>
          <w:szCs w:val="28"/>
          <w:lang w:val="ru-RU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  <w:lang w:val="ru-RU"/>
          </w:rPr>
          <m:t>params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>
        <w:rPr>
          <w:sz w:val="28"/>
          <w:szCs w:val="28"/>
          <w:lang w:val="ru-RU"/>
        </w:rPr>
        <w:t>): Этот алгоритм основан на механизме сертификации эллиптической кривой Кванстоуна (ECQV) и состоит из следующих трех этапов:</w:t>
      </w:r>
    </w:p>
    <w:p w14:paraId="35F9507E" w14:textId="77777777" w:rsidR="00C3724A" w:rsidRDefault="00000000" w:rsidP="00F93C0E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</m:oMath>
      <w:r w:rsidR="00C3724A">
        <w:rPr>
          <w:sz w:val="28"/>
          <w:szCs w:val="28"/>
          <w:lang w:val="ru-RU"/>
        </w:rPr>
        <w:t xml:space="preserve"> генерирует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G</m:t>
        </m:r>
      </m:oMath>
      <w:r w:rsidR="00C3724A">
        <w:rPr>
          <w:sz w:val="28"/>
          <w:szCs w:val="28"/>
          <w:lang w:val="ru-RU"/>
        </w:rPr>
        <w:t xml:space="preserve">, далее кортеж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</m:oMath>
      <w:r w:rsidR="00C3724A">
        <w:rPr>
          <w:sz w:val="28"/>
          <w:szCs w:val="28"/>
          <w:lang w:val="ru-RU"/>
        </w:rPr>
        <w:t xml:space="preserve"> отправляется в CA.</w:t>
      </w:r>
    </w:p>
    <w:p w14:paraId="3891CFE2" w14:textId="77777777" w:rsidR="00C3724A" w:rsidRDefault="00C3724A" w:rsidP="00F93C0E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прибытию CA проверяется идентификатор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>
        <w:rPr>
          <w:sz w:val="28"/>
          <w:szCs w:val="28"/>
          <w:lang w:val="ru-RU"/>
        </w:rPr>
        <w:t xml:space="preserve">. Далее он выбирает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>
        <w:rPr>
          <w:sz w:val="28"/>
          <w:szCs w:val="28"/>
          <w:lang w:val="ru-RU"/>
        </w:rPr>
        <w:t xml:space="preserve"> и вычисляет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>
        <w:rPr>
          <w:sz w:val="28"/>
          <w:szCs w:val="28"/>
          <w:lang w:val="ru-RU"/>
        </w:rPr>
        <w:t xml:space="preserve"> и сертификат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>
        <w:rPr>
          <w:sz w:val="28"/>
          <w:szCs w:val="28"/>
          <w:lang w:val="ru-RU"/>
        </w:rPr>
        <w:t xml:space="preserve"> получен. Вспомогательная информация для вычисления приватного ключа для задействованного клиента вычисляется по формуле:</w:t>
      </w:r>
    </w:p>
    <w:p w14:paraId="4CE0F056" w14:textId="77777777" w:rsidR="00C3724A" w:rsidRDefault="00000000" w:rsidP="00C3724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EFCFC"/>
          <w:lang w:val="ru-R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Cert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U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EFCFC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C70E7E9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shd w:val="clear" w:color="auto" w:fill="FEFCFC"/>
          <w:lang w:val="ru-RU"/>
        </w:rPr>
        <w:t xml:space="preserve"> Кортеж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EFCFC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 отправляется обратно.</w:t>
      </w:r>
    </w:p>
    <w:p w14:paraId="427DB939" w14:textId="77777777" w:rsidR="00C3724A" w:rsidRDefault="00C3724A" w:rsidP="00F93C0E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Клиент сначала получает свой закрытый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>
        <w:rPr>
          <w:sz w:val="28"/>
          <w:szCs w:val="28"/>
          <w:lang w:val="ru-RU"/>
        </w:rPr>
        <w:t xml:space="preserve">. Его публичный ключ эквивалентен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>
        <w:rPr>
          <w:sz w:val="28"/>
          <w:szCs w:val="28"/>
          <w:lang w:val="ru-RU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>
        <w:rPr>
          <w:sz w:val="28"/>
          <w:szCs w:val="28"/>
          <w:lang w:val="ru-RU"/>
        </w:rPr>
        <w:t xml:space="preserve">, то он принимает пару ключей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>.</w:t>
      </w:r>
    </w:p>
    <w:p w14:paraId="6C37A8FB" w14:textId="77777777" w:rsidR="00C3724A" w:rsidRDefault="00C3724A" w:rsidP="00F93C0E">
      <w:pPr>
        <w:pStyle w:val="ListParagraph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Encrypt</w:t>
      </w:r>
      <w:r>
        <w:rPr>
          <w:sz w:val="28"/>
          <w:szCs w:val="28"/>
          <w:lang w:val="ru-RU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</w:rPr>
          <m:t>params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: Метадата генерируется для сообщения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meta</m:t>
        </m:r>
        <m:r>
          <w:rPr>
            <w:rFonts w:ascii="Cambria Math" w:hAnsi="Cambria Math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. </w:t>
      </w:r>
    </w:p>
    <w:p w14:paraId="2E5A86E4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Дальше производятся следующие вычисления</w:t>
      </w:r>
      <w:r>
        <w:rPr>
          <w:sz w:val="28"/>
          <w:szCs w:val="28"/>
        </w:rPr>
        <w:t>:</w:t>
      </w:r>
    </w:p>
    <w:p w14:paraId="61F5AD45" w14:textId="77777777" w:rsidR="00C3724A" w:rsidRDefault="00000000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r=H_2 (d_(A ) ||meta), R=rP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905251B" w14:textId="77777777" w:rsidR="00C3724A" w:rsidRDefault="00000000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C_A=M⨁H_3 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56D4C02" w14:textId="77777777" w:rsidR="00C3724A" w:rsidRDefault="00000000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h_A= H_4 (C_A ||meta)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D09C258" w14:textId="77777777" w:rsidR="00C3724A" w:rsidRDefault="00000000" w:rsidP="00C3724A">
      <w:pPr>
        <w:spacing w:after="240" w:line="360" w:lineRule="auto"/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s_A=r- h_A d_A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A7166BC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выходе алгоритма получаем </w:t>
      </w:r>
      <m:oMath>
        <m:r>
          <w:rPr>
            <w:rFonts w:ascii="Cambria Math" w:hAnsi="Cambria Math"/>
            <w:sz w:val="28"/>
            <w:szCs w:val="28"/>
            <w:lang w:val="ru-RU"/>
          </w:rPr>
          <m:t>C=(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meta,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B7F200C" w14:textId="77777777" w:rsidR="00C3724A" w:rsidRDefault="00C3724A" w:rsidP="00F93C0E">
      <w:pPr>
        <w:pStyle w:val="ListParagraph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ReKey</w:t>
      </w:r>
      <w:proofErr w:type="spellEnd"/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params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meta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meta</m:t>
            </m:r>
          </m:e>
        </m:d>
      </m:oMath>
      <w:r>
        <w:rPr>
          <w:sz w:val="28"/>
          <w:szCs w:val="28"/>
          <w:lang w:val="ru-RU"/>
        </w:rPr>
        <w:t xml:space="preserve"> получено из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. Публичный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>
        <w:rPr>
          <w:sz w:val="28"/>
          <w:szCs w:val="28"/>
          <w:lang w:val="ru-RU"/>
        </w:rPr>
        <w:t xml:space="preserve"> вычисляется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</m:oMath>
      <w:r>
        <w:rPr>
          <w:sz w:val="28"/>
          <w:szCs w:val="28"/>
          <w:lang w:val="ru-RU"/>
        </w:rPr>
        <w:t>. Это приводит к вычислению ключа решифрования как</w:t>
      </w:r>
      <w:r>
        <w:rPr>
          <w:sz w:val="28"/>
          <w:szCs w:val="28"/>
        </w:rPr>
        <w:t>:</w:t>
      </w:r>
    </w:p>
    <w:p w14:paraId="56FD5FD3" w14:textId="77777777" w:rsidR="00C3724A" w:rsidRDefault="00000000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(meta||r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151F80B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rStyle w:val="a0"/>
        </w:rPr>
        <w:t xml:space="preserve">результате получен ключ решифрования </w:t>
      </w:r>
      <m:oMath>
        <m:r>
          <w:rPr>
            <w:rStyle w:val="a0"/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k</m:t>
            </m:r>
          </m:e>
          <m:sub>
            <m:r>
              <w:rPr>
                <w:rStyle w:val="a0"/>
                <w:rFonts w:ascii="Cambria Math" w:hAnsi="Cambria Math"/>
              </w:rPr>
              <m:t>AB</m:t>
            </m:r>
          </m:sub>
        </m:sSub>
      </m:oMath>
      <w:r>
        <w:rPr>
          <w:rStyle w:val="a0"/>
        </w:rPr>
        <w:t>.</w:t>
      </w:r>
    </w:p>
    <w:p w14:paraId="50A5A865" w14:textId="77777777" w:rsidR="00C3724A" w:rsidRDefault="00C3724A" w:rsidP="00F93C0E">
      <w:pPr>
        <w:pStyle w:val="ListParagraph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ReEncrypt</w:t>
      </w:r>
      <w:proofErr w:type="spellEnd"/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params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sub>
            </m:sSub>
          </m:e>
        </m:d>
      </m:oMath>
      <w:r>
        <w:rPr>
          <w:sz w:val="28"/>
          <w:szCs w:val="28"/>
          <w:lang w:val="ru-RU"/>
        </w:rPr>
        <w:t xml:space="preserve">: Повторное шифрование изменяет зашифрованные текст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sz w:val="28"/>
          <w:szCs w:val="28"/>
          <w:lang w:val="ru-RU"/>
        </w:rPr>
        <w:t xml:space="preserve"> в зашифрованные текст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>
        <w:rPr>
          <w:sz w:val="28"/>
          <w:szCs w:val="28"/>
          <w:lang w:val="ru-RU"/>
        </w:rPr>
        <w:t>:</w:t>
      </w:r>
    </w:p>
    <w:p w14:paraId="7E3A01D4" w14:textId="77777777" w:rsidR="00C3724A" w:rsidRDefault="00000000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e>
              </m:d>
            </m:e>
          </m:eqArr>
        </m:oMath>
      </m:oMathPara>
    </w:p>
    <w:p w14:paraId="12652BBD" w14:textId="77777777" w:rsidR="00C3724A" w:rsidRDefault="00C3724A" w:rsidP="00C3724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14:paraId="4E4B9FBE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Если подставить  </w:t>
      </w:r>
      <m:oMath>
        <m:r>
          <w:rPr>
            <w:rFonts w:ascii="Cambria Math" w:hAnsi="Cambria Math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sz w:val="28"/>
          <w:szCs w:val="28"/>
          <w:lang w:val="ru-RU"/>
        </w:rPr>
        <w:t>, то получаем, что:</w:t>
      </w:r>
    </w:p>
    <w:p w14:paraId="463C0AB3" w14:textId="77777777" w:rsidR="00C3724A" w:rsidRDefault="00000000" w:rsidP="00C3724A">
      <w:pPr>
        <w:spacing w:line="360" w:lineRule="auto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=M⨁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14:paraId="0873443B" w14:textId="77777777" w:rsidR="00C3724A" w:rsidRDefault="00C3724A" w:rsidP="00C372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В результате работы функции получаем:</w:t>
      </w:r>
    </w:p>
    <w:p w14:paraId="490D3EAF" w14:textId="77777777" w:rsidR="00C3724A" w:rsidRDefault="00000000" w:rsidP="00C3724A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meta,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C2AA2B5" w14:textId="77777777" w:rsidR="00C3724A" w:rsidRDefault="00C3724A" w:rsidP="00C3724A">
      <w:pPr>
        <w:spacing w:line="360" w:lineRule="auto"/>
        <w:ind w:firstLine="709"/>
        <w:rPr>
          <w:sz w:val="28"/>
          <w:szCs w:val="28"/>
        </w:rPr>
      </w:pPr>
    </w:p>
    <w:p w14:paraId="2AB0B925" w14:textId="77777777" w:rsidR="00C3724A" w:rsidRDefault="00C3724A" w:rsidP="00F93C0E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Decrypt</w:t>
      </w:r>
      <w:r>
        <w:rPr>
          <w:sz w:val="28"/>
          <w:szCs w:val="28"/>
          <w:lang w:val="ru-RU"/>
        </w:rPr>
        <w:t>1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params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>
        <w:rPr>
          <w:sz w:val="28"/>
          <w:szCs w:val="28"/>
          <w:lang w:val="ru-RU"/>
        </w:rPr>
        <w:t xml:space="preserve">: Для расшифровки оригинального сообщения и проверки его подлинности требуются следующие вычисления: </w:t>
      </w:r>
    </w:p>
    <w:p w14:paraId="58BB8D8B" w14:textId="77777777" w:rsidR="00C3724A" w:rsidRDefault="00000000" w:rsidP="00C3724A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 H_2 (d_A 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E31E3D1" w14:textId="77777777" w:rsidR="00C3724A" w:rsidRDefault="00000000" w:rsidP="00C3724A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AFD85FE" w14:textId="77777777" w:rsidR="00C3724A" w:rsidRDefault="00000000" w:rsidP="00C3724A">
      <w:pPr>
        <w:pStyle w:val="ListParagraph"/>
        <w:spacing w:after="240" w:line="360" w:lineRule="auto"/>
        <w:ind w:left="0"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B0A3C88" w14:textId="77777777" w:rsidR="00C3724A" w:rsidRDefault="00C3724A" w:rsidP="00C3724A">
      <w:pPr>
        <w:pStyle w:val="ListParagraph"/>
        <w:spacing w:line="360" w:lineRule="auto"/>
        <w:ind w:left="0"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Проверка:</w:t>
      </w:r>
    </w:p>
    <w:p w14:paraId="595E3BA4" w14:textId="29537C83" w:rsidR="00C3724A" w:rsidRPr="00D91F5C" w:rsidRDefault="00000000" w:rsidP="00D91F5C">
      <w:pPr>
        <w:pStyle w:val="ListParagraph"/>
        <w:spacing w:line="360" w:lineRule="auto"/>
        <w:ind w:left="0"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</m:d>
            </m:e>
          </m:eqArr>
        </m:oMath>
      </m:oMathPara>
    </w:p>
    <w:p w14:paraId="0F22DEE5" w14:textId="77777777" w:rsidR="00C3724A" w:rsidRDefault="00C3724A" w:rsidP="00F93C0E">
      <w:pPr>
        <w:pStyle w:val="ListParagraph"/>
        <w:numPr>
          <w:ilvl w:val="0"/>
          <w:numId w:val="25"/>
        </w:numPr>
        <w:spacing w:line="360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</w:rPr>
        <w:t>Decrypt</w:t>
      </w:r>
      <w:r>
        <w:rPr>
          <w:iCs/>
          <w:sz w:val="28"/>
          <w:szCs w:val="28"/>
          <w:lang w:val="ru-RU"/>
        </w:rPr>
        <w:t>2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params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: </m:t>
        </m:r>
      </m:oMath>
      <w:r>
        <w:rPr>
          <w:sz w:val="28"/>
          <w:szCs w:val="28"/>
          <w:lang w:val="ru-RU"/>
        </w:rPr>
        <w:t xml:space="preserve">На этом этапе получатель извлекает сообщение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  <w:lang w:val="ru-RU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iCs/>
          <w:sz w:val="28"/>
          <w:szCs w:val="28"/>
          <w:lang w:val="ru-RU"/>
        </w:rPr>
        <w:t xml:space="preserve"> с помощью следующих операций:</w:t>
      </w:r>
    </w:p>
    <w:p w14:paraId="47CDA246" w14:textId="77777777" w:rsidR="00C3724A" w:rsidRDefault="00000000" w:rsidP="00C3724A">
      <w:pPr>
        <w:pStyle w:val="ListParagraph"/>
        <w:spacing w:line="360" w:lineRule="auto"/>
        <w:ind w:left="0"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e>
              </m:d>
            </m:e>
          </m:eqArr>
        </m:oMath>
      </m:oMathPara>
    </w:p>
    <w:p w14:paraId="36D74247" w14:textId="77777777" w:rsidR="00C3724A" w:rsidRDefault="00000000" w:rsidP="00C3724A">
      <w:pPr>
        <w:pStyle w:val="ListParagraph"/>
        <w:spacing w:line="360" w:lineRule="auto"/>
        <w:ind w:left="0"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e>
              </m:d>
            </m:e>
          </m:eqArr>
        </m:oMath>
      </m:oMathPara>
    </w:p>
    <w:p w14:paraId="7B167861" w14:textId="77777777" w:rsidR="00C3724A" w:rsidRDefault="00C3724A" w:rsidP="00C3724A">
      <w:pPr>
        <w:spacing w:line="360" w:lineRule="auto"/>
        <w:rPr>
          <w:sz w:val="28"/>
          <w:szCs w:val="28"/>
        </w:rPr>
      </w:pPr>
    </w:p>
    <w:p w14:paraId="2815123B" w14:textId="77777777" w:rsidR="00C3724A" w:rsidRDefault="00C3724A" w:rsidP="00C3724A">
      <w:pPr>
        <w:pStyle w:val="ListParagraph"/>
        <w:spacing w:line="360" w:lineRule="auto"/>
        <w:ind w:left="0"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Проверка: </w:t>
      </w:r>
      <w:bookmarkEnd w:id="109"/>
      <w:bookmarkEnd w:id="110"/>
    </w:p>
    <w:p w14:paraId="5309CDB2" w14:textId="3A0D7BF7" w:rsidR="009F7284" w:rsidRPr="00D91F5C" w:rsidRDefault="00000000" w:rsidP="00D91F5C">
      <w:pPr>
        <w:spacing w:after="240" w:line="360" w:lineRule="auto"/>
        <w:jc w:val="center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meta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e>
            </m:d>
          </m:e>
        </m:eqArr>
      </m:oMath>
      <w:bookmarkEnd w:id="49"/>
      <w:r w:rsidR="003663AA">
        <w:br w:type="page"/>
      </w:r>
    </w:p>
    <w:p w14:paraId="34D495C4" w14:textId="6152A926" w:rsidR="0015671D" w:rsidRPr="0015671D" w:rsidRDefault="00C3724A" w:rsidP="00F93C0E">
      <w:pPr>
        <w:pStyle w:val="Heading1"/>
        <w:numPr>
          <w:ilvl w:val="0"/>
          <w:numId w:val="7"/>
        </w:numPr>
        <w:ind w:left="0" w:firstLine="709"/>
      </w:pPr>
      <w:bookmarkStart w:id="112" w:name="_Toc136776919"/>
      <w:bookmarkStart w:id="113" w:name="_Toc164615108"/>
      <w:bookmarkEnd w:id="46"/>
      <w:bookmarkEnd w:id="47"/>
      <w:bookmarkEnd w:id="48"/>
      <w:r w:rsidRPr="0003398F">
        <w:lastRenderedPageBreak/>
        <w:t>ПРОГРАММНОЕ ОБЕСПЕЧЕНИЕ И ТЕСТИРОВАНИЕ</w:t>
      </w:r>
      <w:bookmarkEnd w:id="112"/>
      <w:bookmarkEnd w:id="113"/>
    </w:p>
    <w:p w14:paraId="7C14400D" w14:textId="27E918C4" w:rsidR="000A333A" w:rsidRPr="00C3724A" w:rsidRDefault="000A333A" w:rsidP="0019162C">
      <w:pPr>
        <w:pStyle w:val="Heading2"/>
        <w:spacing w:before="0" w:after="240"/>
        <w:ind w:left="0" w:firstLine="709"/>
        <w:jc w:val="both"/>
      </w:pPr>
      <w:bookmarkStart w:id="114" w:name="_Toc164615109"/>
      <w:r w:rsidRPr="00C3724A">
        <w:t xml:space="preserve">Описание подхода к разработке </w:t>
      </w:r>
      <w:r w:rsidR="00445E13" w:rsidRPr="00C3724A">
        <w:t>и тестированию программного обеспечения</w:t>
      </w:r>
      <w:bookmarkEnd w:id="114"/>
    </w:p>
    <w:p w14:paraId="5BBD1662" w14:textId="0AD9C132" w:rsidR="000A333A" w:rsidRPr="008D2325" w:rsidRDefault="000A33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83F58">
        <w:rPr>
          <w:sz w:val="28"/>
          <w:szCs w:val="28"/>
        </w:rPr>
        <w:t>Выбор</w:t>
      </w:r>
      <w:proofErr w:type="spellEnd"/>
      <w:r w:rsidRPr="00A83F58">
        <w:rPr>
          <w:sz w:val="28"/>
          <w:szCs w:val="28"/>
        </w:rPr>
        <w:t xml:space="preserve"> </w:t>
      </w:r>
      <w:proofErr w:type="spellStart"/>
      <w:r w:rsidRPr="00A83F58">
        <w:rPr>
          <w:sz w:val="28"/>
          <w:szCs w:val="28"/>
        </w:rPr>
        <w:t>инструментов</w:t>
      </w:r>
      <w:proofErr w:type="spellEnd"/>
      <w:r w:rsidRPr="00A83F58">
        <w:rPr>
          <w:sz w:val="28"/>
          <w:szCs w:val="28"/>
        </w:rPr>
        <w:t xml:space="preserve"> </w:t>
      </w:r>
      <w:proofErr w:type="spellStart"/>
      <w:r w:rsidRPr="00A83F58">
        <w:rPr>
          <w:sz w:val="28"/>
          <w:szCs w:val="28"/>
        </w:rPr>
        <w:t>разработки</w:t>
      </w:r>
      <w:proofErr w:type="spellEnd"/>
      <w:r w:rsidRPr="00A83F58">
        <w:rPr>
          <w:sz w:val="28"/>
          <w:szCs w:val="28"/>
        </w:rPr>
        <w:t>:</w:t>
      </w:r>
    </w:p>
    <w:p w14:paraId="0010977B" w14:textId="623EDB22" w:rsidR="000A333A" w:rsidRPr="006952B5" w:rsidRDefault="000A333A" w:rsidP="00F93C0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commentRangeStart w:id="115"/>
      <w:r w:rsidRPr="006952B5">
        <w:rPr>
          <w:sz w:val="28"/>
          <w:szCs w:val="28"/>
          <w:lang w:val="ru-RU"/>
        </w:rPr>
        <w:t>Для</w:t>
      </w:r>
      <w:commentRangeEnd w:id="115"/>
      <w:r w:rsidR="00AC44D7">
        <w:rPr>
          <w:rStyle w:val="CommentReference"/>
        </w:rPr>
        <w:commentReference w:id="115"/>
      </w:r>
      <w:r w:rsidRPr="006952B5">
        <w:rPr>
          <w:sz w:val="28"/>
          <w:szCs w:val="28"/>
          <w:lang w:val="ru-RU"/>
        </w:rPr>
        <w:t xml:space="preserve"> разработки и </w:t>
      </w:r>
      <w:r w:rsidR="00AC44D7">
        <w:rPr>
          <w:sz w:val="28"/>
          <w:szCs w:val="28"/>
          <w:lang w:val="ru-RU"/>
        </w:rPr>
        <w:t>запуска в тестовой среде</w:t>
      </w:r>
      <w:r w:rsidR="00AC44D7" w:rsidRPr="006952B5">
        <w:rPr>
          <w:sz w:val="28"/>
          <w:szCs w:val="28"/>
          <w:lang w:val="ru-RU"/>
        </w:rPr>
        <w:t xml:space="preserve"> </w:t>
      </w:r>
      <w:r w:rsidRPr="006952B5">
        <w:rPr>
          <w:sz w:val="28"/>
          <w:szCs w:val="28"/>
          <w:lang w:val="ru-RU"/>
        </w:rPr>
        <w:t xml:space="preserve">смарт контрактов, которые будут использоваться в схеме </w:t>
      </w:r>
      <w:r w:rsidRPr="00A83F58">
        <w:rPr>
          <w:sz w:val="28"/>
          <w:szCs w:val="28"/>
        </w:rPr>
        <w:t>Proxy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re</w:t>
      </w:r>
      <w:r w:rsidRPr="006952B5">
        <w:rPr>
          <w:sz w:val="28"/>
          <w:szCs w:val="28"/>
          <w:lang w:val="ru-RU"/>
        </w:rPr>
        <w:t>-</w:t>
      </w:r>
      <w:r w:rsidRPr="00A83F58">
        <w:rPr>
          <w:sz w:val="28"/>
          <w:szCs w:val="28"/>
        </w:rPr>
        <w:t>encryption</w:t>
      </w:r>
      <w:r w:rsidRPr="006952B5">
        <w:rPr>
          <w:sz w:val="28"/>
          <w:szCs w:val="28"/>
          <w:lang w:val="ru-RU"/>
        </w:rPr>
        <w:t>,</w:t>
      </w:r>
      <w:r w:rsidR="00F80263" w:rsidRPr="00A83F58">
        <w:rPr>
          <w:sz w:val="28"/>
          <w:szCs w:val="28"/>
          <w:lang w:val="ru-RU"/>
        </w:rPr>
        <w:t xml:space="preserve"> будет</w:t>
      </w:r>
      <w:r w:rsidRPr="006952B5">
        <w:rPr>
          <w:sz w:val="28"/>
          <w:szCs w:val="28"/>
          <w:lang w:val="ru-RU"/>
        </w:rPr>
        <w:t xml:space="preserve"> использова</w:t>
      </w:r>
      <w:r w:rsidR="00F80263" w:rsidRPr="00A83F58">
        <w:rPr>
          <w:sz w:val="28"/>
          <w:szCs w:val="28"/>
          <w:lang w:val="ru-RU"/>
        </w:rPr>
        <w:t>на</w:t>
      </w:r>
      <w:r w:rsidRPr="006952B5">
        <w:rPr>
          <w:sz w:val="28"/>
          <w:szCs w:val="28"/>
          <w:lang w:val="ru-RU"/>
        </w:rPr>
        <w:t xml:space="preserve"> онлайн-сред</w:t>
      </w:r>
      <w:r w:rsidR="00F80263" w:rsidRPr="00A83F58">
        <w:rPr>
          <w:sz w:val="28"/>
          <w:szCs w:val="28"/>
          <w:lang w:val="ru-RU"/>
        </w:rPr>
        <w:t xml:space="preserve">а </w:t>
      </w:r>
      <w:r w:rsidRPr="00A83F58">
        <w:rPr>
          <w:sz w:val="28"/>
          <w:szCs w:val="28"/>
        </w:rPr>
        <w:t>Remix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Ethereum</w:t>
      </w:r>
      <w:r w:rsidR="00445E13" w:rsidRPr="00445E13">
        <w:rPr>
          <w:sz w:val="28"/>
          <w:szCs w:val="28"/>
          <w:lang w:val="ru-RU"/>
        </w:rPr>
        <w:t xml:space="preserve">. </w:t>
      </w:r>
      <w:r w:rsidRPr="006952B5">
        <w:rPr>
          <w:sz w:val="28"/>
          <w:szCs w:val="28"/>
          <w:lang w:val="ru-RU"/>
        </w:rPr>
        <w:t xml:space="preserve">Этот инструмент обладает мощными возможностями разработки, отладки и развертывания смарт контрактов на </w:t>
      </w:r>
      <w:proofErr w:type="spellStart"/>
      <w:r w:rsidRPr="006952B5">
        <w:rPr>
          <w:sz w:val="28"/>
          <w:szCs w:val="28"/>
          <w:lang w:val="ru-RU"/>
        </w:rPr>
        <w:t>блокчейне</w:t>
      </w:r>
      <w:proofErr w:type="spellEnd"/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>.</w:t>
      </w:r>
    </w:p>
    <w:p w14:paraId="178FF00D" w14:textId="150B6A73" w:rsidR="000A333A" w:rsidRPr="006952B5" w:rsidRDefault="000A333A" w:rsidP="00F93C0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 xml:space="preserve">Для создания локальной сети блокчейна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>, в которой буд</w:t>
      </w:r>
      <w:r w:rsidR="00F80263" w:rsidRPr="00A83F58">
        <w:rPr>
          <w:sz w:val="28"/>
          <w:szCs w:val="28"/>
          <w:lang w:val="ru-RU"/>
        </w:rPr>
        <w:t>ут</w:t>
      </w:r>
      <w:r w:rsidRPr="006952B5">
        <w:rPr>
          <w:sz w:val="28"/>
          <w:szCs w:val="28"/>
          <w:lang w:val="ru-RU"/>
        </w:rPr>
        <w:t xml:space="preserve"> тестировать</w:t>
      </w:r>
      <w:r w:rsidR="00F80263" w:rsidRPr="00A83F58">
        <w:rPr>
          <w:sz w:val="28"/>
          <w:szCs w:val="28"/>
          <w:lang w:val="ru-RU"/>
        </w:rPr>
        <w:t xml:space="preserve">ся </w:t>
      </w:r>
      <w:r w:rsidRPr="006952B5">
        <w:rPr>
          <w:sz w:val="28"/>
          <w:szCs w:val="28"/>
          <w:lang w:val="ru-RU"/>
        </w:rPr>
        <w:t>и разрабатывать</w:t>
      </w:r>
      <w:r w:rsidR="00F80263" w:rsidRPr="00A83F58">
        <w:rPr>
          <w:sz w:val="28"/>
          <w:szCs w:val="28"/>
          <w:lang w:val="ru-RU"/>
        </w:rPr>
        <w:t>ся</w:t>
      </w:r>
      <w:r w:rsidRPr="006952B5">
        <w:rPr>
          <w:sz w:val="28"/>
          <w:szCs w:val="28"/>
          <w:lang w:val="ru-RU"/>
        </w:rPr>
        <w:t xml:space="preserve"> смарт контракты,</w:t>
      </w:r>
      <w:r w:rsidR="00445E13">
        <w:rPr>
          <w:sz w:val="28"/>
          <w:szCs w:val="28"/>
          <w:lang w:val="ru-RU"/>
        </w:rPr>
        <w:t xml:space="preserve"> </w:t>
      </w:r>
      <w:r w:rsidRPr="006952B5">
        <w:rPr>
          <w:sz w:val="28"/>
          <w:szCs w:val="28"/>
          <w:lang w:val="ru-RU"/>
        </w:rPr>
        <w:t>буде</w:t>
      </w:r>
      <w:r w:rsidR="00445E13">
        <w:rPr>
          <w:sz w:val="28"/>
          <w:szCs w:val="28"/>
          <w:lang w:val="ru-RU"/>
        </w:rPr>
        <w:t>т</w:t>
      </w:r>
      <w:r w:rsidRPr="006952B5">
        <w:rPr>
          <w:sz w:val="28"/>
          <w:szCs w:val="28"/>
          <w:lang w:val="ru-RU"/>
        </w:rPr>
        <w:t xml:space="preserve"> использовать</w:t>
      </w:r>
      <w:r w:rsidR="00445E13">
        <w:rPr>
          <w:sz w:val="28"/>
          <w:szCs w:val="28"/>
          <w:lang w:val="ru-RU"/>
        </w:rPr>
        <w:t>ся</w:t>
      </w:r>
      <w:r w:rsidRPr="006952B5">
        <w:rPr>
          <w:sz w:val="28"/>
          <w:szCs w:val="28"/>
          <w:lang w:val="ru-RU"/>
        </w:rPr>
        <w:t xml:space="preserve"> инструмент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Ganache</w:t>
      </w:r>
      <w:r w:rsidR="00B660D0">
        <w:rPr>
          <w:sz w:val="28"/>
          <w:szCs w:val="28"/>
          <w:lang w:val="ru-RU"/>
        </w:rPr>
        <w:t xml:space="preserve">, который </w:t>
      </w:r>
      <w:r w:rsidRPr="006952B5">
        <w:rPr>
          <w:sz w:val="28"/>
          <w:szCs w:val="28"/>
          <w:lang w:val="ru-RU"/>
        </w:rPr>
        <w:t xml:space="preserve">предоставляет среду для развертывания локального блокчейна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>, что позволяет тестировать и отлаживать смарт контракты в изолированной среде без необходимости подключения к основной блокчейн-сети.</w:t>
      </w:r>
    </w:p>
    <w:p w14:paraId="703E41DA" w14:textId="386D4209" w:rsidR="000A333A" w:rsidRPr="008D2325" w:rsidRDefault="000A33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83F58">
        <w:rPr>
          <w:sz w:val="28"/>
          <w:szCs w:val="28"/>
        </w:rPr>
        <w:t>Разработка</w:t>
      </w:r>
      <w:proofErr w:type="spellEnd"/>
      <w:r w:rsidRPr="00A83F58">
        <w:rPr>
          <w:sz w:val="28"/>
          <w:szCs w:val="28"/>
        </w:rPr>
        <w:t xml:space="preserve"> </w:t>
      </w:r>
      <w:proofErr w:type="spellStart"/>
      <w:r w:rsidRPr="00A83F58">
        <w:rPr>
          <w:sz w:val="28"/>
          <w:szCs w:val="28"/>
        </w:rPr>
        <w:t>смарт</w:t>
      </w:r>
      <w:proofErr w:type="spellEnd"/>
      <w:r w:rsidRPr="00A83F58">
        <w:rPr>
          <w:sz w:val="28"/>
          <w:szCs w:val="28"/>
        </w:rPr>
        <w:t xml:space="preserve"> </w:t>
      </w:r>
      <w:proofErr w:type="spellStart"/>
      <w:r w:rsidRPr="00A83F58">
        <w:rPr>
          <w:sz w:val="28"/>
          <w:szCs w:val="28"/>
        </w:rPr>
        <w:t>контрактов</w:t>
      </w:r>
      <w:proofErr w:type="spellEnd"/>
      <w:r w:rsidRPr="00A83F58">
        <w:rPr>
          <w:sz w:val="28"/>
          <w:szCs w:val="28"/>
        </w:rPr>
        <w:t>:</w:t>
      </w:r>
    </w:p>
    <w:p w14:paraId="1F714259" w14:textId="43FBE878" w:rsidR="000A333A" w:rsidRPr="006952B5" w:rsidRDefault="00445E13" w:rsidP="00F93C0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C</w:t>
      </w:r>
      <w:r w:rsidR="000A333A" w:rsidRPr="006952B5">
        <w:rPr>
          <w:sz w:val="28"/>
          <w:szCs w:val="28"/>
          <w:lang w:val="ru-RU"/>
        </w:rPr>
        <w:t>ред</w:t>
      </w:r>
      <w:r>
        <w:rPr>
          <w:sz w:val="28"/>
          <w:szCs w:val="28"/>
          <w:lang w:val="ru-RU"/>
        </w:rPr>
        <w:t>а</w:t>
      </w:r>
      <w:proofErr w:type="spellEnd"/>
      <w:r w:rsidR="000A333A" w:rsidRPr="006952B5">
        <w:rPr>
          <w:sz w:val="28"/>
          <w:szCs w:val="28"/>
          <w:lang w:val="ru-RU"/>
        </w:rPr>
        <w:t xml:space="preserve"> </w:t>
      </w:r>
      <w:proofErr w:type="spellStart"/>
      <w:r w:rsidR="000A333A" w:rsidRPr="00867497">
        <w:rPr>
          <w:sz w:val="28"/>
          <w:szCs w:val="28"/>
          <w:lang w:val="ru-RU"/>
        </w:rPr>
        <w:t>Remix</w:t>
      </w:r>
      <w:proofErr w:type="spellEnd"/>
      <w:r w:rsidR="000A333A" w:rsidRPr="006952B5">
        <w:rPr>
          <w:sz w:val="28"/>
          <w:szCs w:val="28"/>
          <w:lang w:val="ru-RU"/>
        </w:rPr>
        <w:t xml:space="preserve"> </w:t>
      </w:r>
      <w:proofErr w:type="spellStart"/>
      <w:r w:rsidR="000A333A" w:rsidRPr="00867497">
        <w:rPr>
          <w:sz w:val="28"/>
          <w:szCs w:val="28"/>
          <w:lang w:val="ru-RU"/>
        </w:rPr>
        <w:t>Ethereum</w:t>
      </w:r>
      <w:proofErr w:type="spellEnd"/>
      <w:r w:rsidR="000A333A" w:rsidRPr="006952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хорошо подходит для</w:t>
      </w:r>
      <w:r w:rsidR="000A333A" w:rsidRPr="006952B5">
        <w:rPr>
          <w:sz w:val="28"/>
          <w:szCs w:val="28"/>
          <w:lang w:val="ru-RU"/>
        </w:rPr>
        <w:t xml:space="preserve"> созда</w:t>
      </w:r>
      <w:r>
        <w:rPr>
          <w:sz w:val="28"/>
          <w:szCs w:val="28"/>
          <w:lang w:val="ru-RU"/>
        </w:rPr>
        <w:t xml:space="preserve">ния </w:t>
      </w:r>
      <w:r w:rsidR="000A333A" w:rsidRPr="006952B5">
        <w:rPr>
          <w:sz w:val="28"/>
          <w:szCs w:val="28"/>
          <w:lang w:val="ru-RU"/>
        </w:rPr>
        <w:t>и разраб</w:t>
      </w:r>
      <w:r>
        <w:rPr>
          <w:sz w:val="28"/>
          <w:szCs w:val="28"/>
          <w:lang w:val="ru-RU"/>
        </w:rPr>
        <w:t xml:space="preserve">отки </w:t>
      </w:r>
      <w:r w:rsidR="000A333A" w:rsidRPr="006952B5">
        <w:rPr>
          <w:sz w:val="28"/>
          <w:szCs w:val="28"/>
          <w:lang w:val="ru-RU"/>
        </w:rPr>
        <w:t xml:space="preserve">смарт контракты на языке </w:t>
      </w:r>
      <w:proofErr w:type="spellStart"/>
      <w:r w:rsidR="000A333A" w:rsidRPr="00867497">
        <w:rPr>
          <w:sz w:val="28"/>
          <w:szCs w:val="28"/>
          <w:lang w:val="ru-RU"/>
        </w:rPr>
        <w:t>Solidity</w:t>
      </w:r>
      <w:proofErr w:type="spellEnd"/>
      <w:r w:rsidR="000A333A" w:rsidRPr="006952B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ней необходимо </w:t>
      </w:r>
      <w:r w:rsidR="000A333A" w:rsidRPr="006952B5">
        <w:rPr>
          <w:sz w:val="28"/>
          <w:szCs w:val="28"/>
          <w:lang w:val="ru-RU"/>
        </w:rPr>
        <w:t>реализовать алгоритмы и протоколы, описанные в предыдущих разделах работы, внутри смарт контрактов.</w:t>
      </w:r>
    </w:p>
    <w:p w14:paraId="1AEC150C" w14:textId="7A3A6A8D" w:rsidR="00D80BF5" w:rsidRPr="00867497" w:rsidRDefault="000A333A" w:rsidP="00F93C0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867497">
        <w:rPr>
          <w:sz w:val="28"/>
          <w:szCs w:val="28"/>
          <w:lang w:val="ru-RU"/>
        </w:rPr>
        <w:t>Remix</w:t>
      </w:r>
      <w:proofErr w:type="spellEnd"/>
      <w:r w:rsidRPr="006952B5">
        <w:rPr>
          <w:sz w:val="28"/>
          <w:szCs w:val="28"/>
          <w:lang w:val="ru-RU"/>
        </w:rPr>
        <w:t xml:space="preserve"> </w:t>
      </w:r>
      <w:proofErr w:type="spellStart"/>
      <w:r w:rsidRPr="00867497">
        <w:rPr>
          <w:sz w:val="28"/>
          <w:szCs w:val="28"/>
          <w:lang w:val="ru-RU"/>
        </w:rPr>
        <w:t>Ethereum</w:t>
      </w:r>
      <w:proofErr w:type="spellEnd"/>
      <w:r w:rsidRPr="006952B5">
        <w:rPr>
          <w:sz w:val="28"/>
          <w:szCs w:val="28"/>
          <w:lang w:val="ru-RU"/>
        </w:rPr>
        <w:t xml:space="preserve"> предоставляет мощные инструменты для проверки синтаксиса, отладки и тестирования смарт контрактов.</w:t>
      </w:r>
    </w:p>
    <w:p w14:paraId="5067D8A3" w14:textId="30C10C4E" w:rsidR="000A333A" w:rsidRPr="00A83F58" w:rsidRDefault="00AC44D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ins w:id="116" w:author="Тарханов Иван Александрович" w:date="2024-05-06T11:57:00Z">
        <w:r>
          <w:rPr>
            <w:sz w:val="28"/>
            <w:szCs w:val="28"/>
            <w:lang w:val="ru-RU"/>
          </w:rPr>
          <w:t>Запуск</w:t>
        </w:r>
        <w:r w:rsidRPr="00A83F58">
          <w:rPr>
            <w:sz w:val="28"/>
            <w:szCs w:val="28"/>
          </w:rPr>
          <w:t xml:space="preserve"> </w:t>
        </w:r>
      </w:ins>
      <w:proofErr w:type="spellStart"/>
      <w:r w:rsidR="000A333A" w:rsidRPr="00A83F58">
        <w:rPr>
          <w:sz w:val="28"/>
          <w:szCs w:val="28"/>
        </w:rPr>
        <w:t>смарт</w:t>
      </w:r>
      <w:proofErr w:type="spellEnd"/>
      <w:r w:rsidR="000A333A" w:rsidRPr="00A83F58">
        <w:rPr>
          <w:sz w:val="28"/>
          <w:szCs w:val="28"/>
        </w:rPr>
        <w:t xml:space="preserve"> </w:t>
      </w:r>
      <w:proofErr w:type="spellStart"/>
      <w:r w:rsidR="000A333A" w:rsidRPr="00A83F58">
        <w:rPr>
          <w:sz w:val="28"/>
          <w:szCs w:val="28"/>
        </w:rPr>
        <w:t>контрактов</w:t>
      </w:r>
      <w:proofErr w:type="spellEnd"/>
      <w:r w:rsidR="000A333A" w:rsidRPr="00A83F58">
        <w:rPr>
          <w:sz w:val="28"/>
          <w:szCs w:val="28"/>
        </w:rPr>
        <w:t>:</w:t>
      </w:r>
    </w:p>
    <w:p w14:paraId="3AEEC114" w14:textId="77777777" w:rsidR="000A333A" w:rsidRPr="006952B5" w:rsidRDefault="000A333A" w:rsidP="00F93C0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 xml:space="preserve">После разработки и отладки смарт контрактов в среде </w:t>
      </w:r>
      <w:proofErr w:type="spellStart"/>
      <w:r w:rsidRPr="00867497">
        <w:rPr>
          <w:sz w:val="28"/>
          <w:szCs w:val="28"/>
          <w:lang w:val="ru-RU"/>
        </w:rPr>
        <w:t>Remix</w:t>
      </w:r>
      <w:proofErr w:type="spellEnd"/>
      <w:r w:rsidRPr="006952B5">
        <w:rPr>
          <w:sz w:val="28"/>
          <w:szCs w:val="28"/>
          <w:lang w:val="ru-RU"/>
        </w:rPr>
        <w:t xml:space="preserve"> </w:t>
      </w:r>
      <w:proofErr w:type="spellStart"/>
      <w:r w:rsidRPr="00867497">
        <w:rPr>
          <w:sz w:val="28"/>
          <w:szCs w:val="28"/>
          <w:lang w:val="ru-RU"/>
        </w:rPr>
        <w:t>Ethereum</w:t>
      </w:r>
      <w:proofErr w:type="spellEnd"/>
      <w:r w:rsidRPr="006952B5">
        <w:rPr>
          <w:sz w:val="28"/>
          <w:szCs w:val="28"/>
          <w:lang w:val="ru-RU"/>
        </w:rPr>
        <w:t xml:space="preserve">, мы можем использовать </w:t>
      </w:r>
      <w:proofErr w:type="spellStart"/>
      <w:r w:rsidRPr="00867497">
        <w:rPr>
          <w:sz w:val="28"/>
          <w:szCs w:val="28"/>
          <w:lang w:val="ru-RU"/>
        </w:rPr>
        <w:t>Ganache</w:t>
      </w:r>
      <w:proofErr w:type="spellEnd"/>
      <w:r w:rsidRPr="006952B5">
        <w:rPr>
          <w:sz w:val="28"/>
          <w:szCs w:val="28"/>
          <w:lang w:val="ru-RU"/>
        </w:rPr>
        <w:t xml:space="preserve"> для развертывания смарт контрактов на локальной сети блокчейна </w:t>
      </w:r>
      <w:proofErr w:type="spellStart"/>
      <w:r w:rsidRPr="00867497">
        <w:rPr>
          <w:sz w:val="28"/>
          <w:szCs w:val="28"/>
          <w:lang w:val="ru-RU"/>
        </w:rPr>
        <w:t>Ethereum</w:t>
      </w:r>
      <w:proofErr w:type="spellEnd"/>
      <w:r w:rsidRPr="006952B5">
        <w:rPr>
          <w:sz w:val="28"/>
          <w:szCs w:val="28"/>
          <w:lang w:val="ru-RU"/>
        </w:rPr>
        <w:t>.</w:t>
      </w:r>
    </w:p>
    <w:p w14:paraId="7471EA43" w14:textId="77777777" w:rsidR="000A333A" w:rsidRPr="006952B5" w:rsidRDefault="000A333A" w:rsidP="00F93C0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867497">
        <w:rPr>
          <w:sz w:val="28"/>
          <w:szCs w:val="28"/>
          <w:lang w:val="ru-RU"/>
        </w:rPr>
        <w:t>Ganache</w:t>
      </w:r>
      <w:proofErr w:type="spellEnd"/>
      <w:r w:rsidRPr="006952B5">
        <w:rPr>
          <w:sz w:val="28"/>
          <w:szCs w:val="28"/>
          <w:lang w:val="ru-RU"/>
        </w:rPr>
        <w:t xml:space="preserve"> предоставляет нам локальный блокчейн с эмулированными аккаунтами и средствами для развертывания контрактов. Мы можем использовать его для проверки работоспособности наших смарт контрактов в изолированной среде.</w:t>
      </w:r>
    </w:p>
    <w:p w14:paraId="7BB05C58" w14:textId="141B1560" w:rsidR="000A333A" w:rsidRPr="00A83F58" w:rsidRDefault="000A33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83F58">
        <w:rPr>
          <w:sz w:val="28"/>
          <w:szCs w:val="28"/>
        </w:rPr>
        <w:lastRenderedPageBreak/>
        <w:t>Тестирование</w:t>
      </w:r>
      <w:proofErr w:type="spellEnd"/>
      <w:r w:rsidRPr="00A83F58">
        <w:rPr>
          <w:sz w:val="28"/>
          <w:szCs w:val="28"/>
        </w:rPr>
        <w:t xml:space="preserve"> и </w:t>
      </w:r>
      <w:proofErr w:type="spellStart"/>
      <w:r w:rsidRPr="00A83F58">
        <w:rPr>
          <w:sz w:val="28"/>
          <w:szCs w:val="28"/>
        </w:rPr>
        <w:t>отладка</w:t>
      </w:r>
      <w:proofErr w:type="spellEnd"/>
      <w:r w:rsidRPr="00A83F58">
        <w:rPr>
          <w:sz w:val="28"/>
          <w:szCs w:val="28"/>
        </w:rPr>
        <w:t>:</w:t>
      </w:r>
    </w:p>
    <w:p w14:paraId="37D3A217" w14:textId="2D899332" w:rsidR="000A333A" w:rsidRPr="00867497" w:rsidRDefault="000A333A" w:rsidP="00F93C0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 xml:space="preserve">После </w:t>
      </w:r>
      <w:commentRangeStart w:id="117"/>
      <w:r w:rsidRPr="006952B5">
        <w:rPr>
          <w:sz w:val="28"/>
          <w:szCs w:val="28"/>
          <w:lang w:val="ru-RU"/>
        </w:rPr>
        <w:t xml:space="preserve">деплоя </w:t>
      </w:r>
      <w:commentRangeEnd w:id="117"/>
      <w:r w:rsidR="00AC44D7">
        <w:rPr>
          <w:rStyle w:val="CommentReference"/>
        </w:rPr>
        <w:commentReference w:id="117"/>
      </w:r>
      <w:r w:rsidRPr="006952B5">
        <w:rPr>
          <w:sz w:val="28"/>
          <w:szCs w:val="28"/>
          <w:lang w:val="ru-RU"/>
        </w:rPr>
        <w:t xml:space="preserve">смарт контрактов на локальной сети блокчейна с помощью </w:t>
      </w:r>
      <w:proofErr w:type="spellStart"/>
      <w:r w:rsidRPr="00867497">
        <w:rPr>
          <w:sz w:val="28"/>
          <w:szCs w:val="28"/>
          <w:lang w:val="ru-RU"/>
        </w:rPr>
        <w:t>Ganache</w:t>
      </w:r>
      <w:proofErr w:type="spellEnd"/>
      <w:r w:rsidRPr="00867497">
        <w:rPr>
          <w:sz w:val="28"/>
          <w:szCs w:val="28"/>
          <w:lang w:val="ru-RU"/>
        </w:rPr>
        <w:t xml:space="preserve">, </w:t>
      </w:r>
      <w:r w:rsidR="00445E13">
        <w:rPr>
          <w:sz w:val="28"/>
          <w:szCs w:val="28"/>
          <w:lang w:val="ru-RU"/>
        </w:rPr>
        <w:t>необходимо провести</w:t>
      </w:r>
      <w:r w:rsidRPr="00867497">
        <w:rPr>
          <w:sz w:val="28"/>
          <w:szCs w:val="28"/>
          <w:lang w:val="ru-RU"/>
        </w:rPr>
        <w:t xml:space="preserve"> тестирование и отладку наших контрактов.</w:t>
      </w:r>
    </w:p>
    <w:p w14:paraId="4CFE2B97" w14:textId="7E644172" w:rsidR="000A333A" w:rsidRPr="006952B5" w:rsidRDefault="000A333A" w:rsidP="00F93C0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867497">
        <w:rPr>
          <w:sz w:val="28"/>
          <w:szCs w:val="28"/>
          <w:lang w:val="ru-RU"/>
        </w:rPr>
        <w:t>Remix</w:t>
      </w:r>
      <w:proofErr w:type="spellEnd"/>
      <w:r w:rsidRPr="006952B5">
        <w:rPr>
          <w:sz w:val="28"/>
          <w:szCs w:val="28"/>
          <w:lang w:val="ru-RU"/>
        </w:rPr>
        <w:t xml:space="preserve"> </w:t>
      </w:r>
      <w:proofErr w:type="spellStart"/>
      <w:r w:rsidRPr="00867497">
        <w:rPr>
          <w:sz w:val="28"/>
          <w:szCs w:val="28"/>
          <w:lang w:val="ru-RU"/>
        </w:rPr>
        <w:t>Ethereum</w:t>
      </w:r>
      <w:proofErr w:type="spellEnd"/>
      <w:r w:rsidRPr="006952B5">
        <w:rPr>
          <w:sz w:val="28"/>
          <w:szCs w:val="28"/>
          <w:lang w:val="ru-RU"/>
        </w:rPr>
        <w:t xml:space="preserve"> для отправки транзакций и вызова функций наших смарт контрактов, а также для проверки возвращаемых результатов.</w:t>
      </w:r>
    </w:p>
    <w:p w14:paraId="5BB5D0C6" w14:textId="568A66C4" w:rsidR="00606ADB" w:rsidRDefault="000A333A" w:rsidP="00606ADB">
      <w:pPr>
        <w:spacing w:after="240" w:line="360" w:lineRule="auto"/>
        <w:ind w:firstLine="709"/>
        <w:jc w:val="both"/>
        <w:rPr>
          <w:sz w:val="28"/>
          <w:szCs w:val="28"/>
          <w:lang w:val="ru-RU"/>
        </w:rPr>
      </w:pPr>
      <w:r w:rsidRPr="006952B5">
        <w:rPr>
          <w:sz w:val="28"/>
          <w:szCs w:val="28"/>
          <w:lang w:val="ru-RU"/>
        </w:rPr>
        <w:t>Таким образом, описанный подход позволит</w:t>
      </w:r>
      <w:r w:rsidR="00445E13">
        <w:rPr>
          <w:sz w:val="28"/>
          <w:szCs w:val="28"/>
          <w:lang w:val="ru-RU"/>
        </w:rPr>
        <w:t xml:space="preserve"> </w:t>
      </w:r>
      <w:r w:rsidRPr="006952B5">
        <w:rPr>
          <w:sz w:val="28"/>
          <w:szCs w:val="28"/>
          <w:lang w:val="ru-RU"/>
        </w:rPr>
        <w:t>разраб</w:t>
      </w:r>
      <w:r w:rsidR="00445E13">
        <w:rPr>
          <w:sz w:val="28"/>
          <w:szCs w:val="28"/>
          <w:lang w:val="ru-RU"/>
        </w:rPr>
        <w:t>ота</w:t>
      </w:r>
      <w:r w:rsidRPr="006952B5">
        <w:rPr>
          <w:sz w:val="28"/>
          <w:szCs w:val="28"/>
          <w:lang w:val="ru-RU"/>
        </w:rPr>
        <w:t xml:space="preserve">ть и тестировать смарт контракты для схемы </w:t>
      </w:r>
      <w:r w:rsidRPr="00A83F58">
        <w:rPr>
          <w:sz w:val="28"/>
          <w:szCs w:val="28"/>
        </w:rPr>
        <w:t>Proxy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re</w:t>
      </w:r>
      <w:r w:rsidRPr="006952B5">
        <w:rPr>
          <w:sz w:val="28"/>
          <w:szCs w:val="28"/>
          <w:lang w:val="ru-RU"/>
        </w:rPr>
        <w:t>-</w:t>
      </w:r>
      <w:r w:rsidRPr="00A83F58">
        <w:rPr>
          <w:sz w:val="28"/>
          <w:szCs w:val="28"/>
        </w:rPr>
        <w:t>encryption</w:t>
      </w:r>
      <w:r w:rsidRPr="006952B5">
        <w:rPr>
          <w:sz w:val="28"/>
          <w:szCs w:val="28"/>
          <w:lang w:val="ru-RU"/>
        </w:rPr>
        <w:t xml:space="preserve"> с помощью </w:t>
      </w:r>
      <w:r w:rsidRPr="00A83F58">
        <w:rPr>
          <w:sz w:val="28"/>
          <w:szCs w:val="28"/>
        </w:rPr>
        <w:t>Remix</w:t>
      </w:r>
      <w:r w:rsidRPr="006952B5">
        <w:rPr>
          <w:sz w:val="28"/>
          <w:szCs w:val="28"/>
          <w:lang w:val="ru-RU"/>
        </w:rPr>
        <w:t xml:space="preserve">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 xml:space="preserve"> и локального блокчейна </w:t>
      </w:r>
      <w:r w:rsidRPr="00A83F58">
        <w:rPr>
          <w:sz w:val="28"/>
          <w:szCs w:val="28"/>
        </w:rPr>
        <w:t>Ethereum</w:t>
      </w:r>
      <w:r w:rsidRPr="006952B5">
        <w:rPr>
          <w:sz w:val="28"/>
          <w:szCs w:val="28"/>
          <w:lang w:val="ru-RU"/>
        </w:rPr>
        <w:t xml:space="preserve"> с использованием </w:t>
      </w:r>
      <w:r w:rsidRPr="00A83F58">
        <w:rPr>
          <w:sz w:val="28"/>
          <w:szCs w:val="28"/>
        </w:rPr>
        <w:t>Ganache</w:t>
      </w:r>
      <w:r w:rsidRPr="006952B5">
        <w:rPr>
          <w:sz w:val="28"/>
          <w:szCs w:val="28"/>
          <w:lang w:val="ru-RU"/>
        </w:rPr>
        <w:t>.</w:t>
      </w:r>
    </w:p>
    <w:p w14:paraId="4B282D94" w14:textId="5370F901" w:rsidR="00E426CF" w:rsidRPr="00C95C5E" w:rsidRDefault="00E426CF" w:rsidP="0019162C">
      <w:pPr>
        <w:pStyle w:val="Heading2"/>
        <w:spacing w:before="240" w:after="240"/>
        <w:ind w:left="0" w:firstLine="709"/>
      </w:pPr>
      <w:bookmarkStart w:id="118" w:name="_Toc164615110"/>
      <w:r w:rsidRPr="00C95C5E">
        <w:t>Используемые программные средства</w:t>
      </w:r>
      <w:bookmarkEnd w:id="118"/>
    </w:p>
    <w:p w14:paraId="0AC920F6" w14:textId="3E8295E0" w:rsidR="00E426CF" w:rsidRPr="00E426CF" w:rsidRDefault="00E426CF" w:rsidP="00C95C5E">
      <w:pPr>
        <w:pStyle w:val="a"/>
      </w:pPr>
      <w:r>
        <w:t>Для реализации использованы языки программирования Python</w:t>
      </w:r>
      <w:r w:rsidRPr="00E426CF">
        <w:t xml:space="preserve"> 3 </w:t>
      </w:r>
      <w:r>
        <w:t>и</w:t>
      </w:r>
      <w:r w:rsidRPr="00E426CF">
        <w:t xml:space="preserve"> </w:t>
      </w:r>
      <w:bookmarkStart w:id="119" w:name="_Hlk163304484"/>
      <w:proofErr w:type="spellStart"/>
      <w:r>
        <w:t>Solidity</w:t>
      </w:r>
      <w:bookmarkEnd w:id="119"/>
      <w:proofErr w:type="spellEnd"/>
      <w:r w:rsidRPr="00E426CF">
        <w:t>.</w:t>
      </w:r>
    </w:p>
    <w:p w14:paraId="0C9A3E98" w14:textId="77777777" w:rsidR="00E426CF" w:rsidRDefault="00E426CF" w:rsidP="00C95C5E">
      <w:pPr>
        <w:pStyle w:val="a"/>
      </w:pPr>
      <w:r>
        <w:t xml:space="preserve">Среда программирования – </w:t>
      </w:r>
      <w:proofErr w:type="spellStart"/>
      <w:r>
        <w:t>PyCharm</w:t>
      </w:r>
      <w:proofErr w:type="spellEnd"/>
      <w:r w:rsidRPr="00E426CF">
        <w:t xml:space="preserve"> </w:t>
      </w:r>
      <w:r>
        <w:t>IDE</w:t>
      </w:r>
      <w:r w:rsidRPr="00E426CF">
        <w:t xml:space="preserve">, </w:t>
      </w:r>
      <w:proofErr w:type="spellStart"/>
      <w:r>
        <w:t>Remix</w:t>
      </w:r>
      <w:proofErr w:type="spellEnd"/>
      <w:r w:rsidRPr="00E426CF">
        <w:t xml:space="preserve"> </w:t>
      </w:r>
      <w:r>
        <w:t>IDE</w:t>
      </w:r>
      <w:r w:rsidRPr="00E426CF">
        <w:t>.</w:t>
      </w:r>
      <w:r>
        <w:t xml:space="preserve"> Для поднятия локального блокчейна используется </w:t>
      </w:r>
      <w:proofErr w:type="spellStart"/>
      <w:r>
        <w:t>Ganache</w:t>
      </w:r>
      <w:proofErr w:type="spellEnd"/>
      <w:r>
        <w:t>.</w:t>
      </w:r>
    </w:p>
    <w:p w14:paraId="71F17746" w14:textId="19783F44" w:rsidR="00E426CF" w:rsidRPr="00E426CF" w:rsidRDefault="00E426CF" w:rsidP="00C95C5E">
      <w:pPr>
        <w:pStyle w:val="a"/>
      </w:pPr>
      <w:r>
        <w:t xml:space="preserve">Были использованы следующие библиотеки, которые не входят в стандартные библиотеки </w:t>
      </w:r>
      <w:proofErr w:type="spellStart"/>
      <w:r>
        <w:t>python</w:t>
      </w:r>
      <w:proofErr w:type="spellEnd"/>
      <w:r w:rsidRPr="00E426CF">
        <w:t xml:space="preserve">, </w:t>
      </w:r>
      <w:r>
        <w:t>и фреймворки</w:t>
      </w:r>
      <w:r w:rsidRPr="00E426CF">
        <w:t>:</w:t>
      </w:r>
    </w:p>
    <w:p w14:paraId="0C582841" w14:textId="2A4BE2A0" w:rsidR="00E426CF" w:rsidRPr="00E426CF" w:rsidRDefault="00E426CF" w:rsidP="00F93C0E">
      <w:pPr>
        <w:pStyle w:val="ListParagraph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</w:rPr>
        <w:t>Charm-crypto</w:t>
      </w:r>
      <w:r w:rsidR="00C95C5E">
        <w:rPr>
          <w:sz w:val="28"/>
          <w:szCs w:val="28"/>
        </w:rPr>
        <w:t>.</w:t>
      </w:r>
    </w:p>
    <w:p w14:paraId="35650554" w14:textId="1B24F010" w:rsidR="00E426CF" w:rsidRPr="00E426CF" w:rsidRDefault="00E426CF" w:rsidP="00F93C0E">
      <w:pPr>
        <w:pStyle w:val="ListParagraph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</w:rPr>
        <w:t>Web3</w:t>
      </w:r>
      <w:r w:rsidR="00C95C5E">
        <w:rPr>
          <w:sz w:val="28"/>
          <w:szCs w:val="28"/>
        </w:rPr>
        <w:t>.</w:t>
      </w:r>
    </w:p>
    <w:p w14:paraId="5B0EABFE" w14:textId="6AA62320" w:rsidR="00E426CF" w:rsidRPr="00E426CF" w:rsidRDefault="00E426CF" w:rsidP="00F93C0E">
      <w:pPr>
        <w:pStyle w:val="ListParagraph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  <w:lang w:val="ru-RU"/>
        </w:rPr>
      </w:pPr>
      <w:bookmarkStart w:id="120" w:name="OLE_LINK47"/>
      <w:r>
        <w:rPr>
          <w:sz w:val="28"/>
          <w:szCs w:val="28"/>
        </w:rPr>
        <w:t>Cryptography</w:t>
      </w:r>
      <w:bookmarkEnd w:id="120"/>
      <w:r w:rsidR="00C95C5E">
        <w:rPr>
          <w:sz w:val="28"/>
          <w:szCs w:val="28"/>
        </w:rPr>
        <w:t>.</w:t>
      </w:r>
    </w:p>
    <w:p w14:paraId="0A3E979D" w14:textId="3FE40818" w:rsidR="00E426CF" w:rsidRPr="00E426CF" w:rsidRDefault="00E426CF" w:rsidP="00C95C5E">
      <w:pPr>
        <w:pStyle w:val="a"/>
      </w:pPr>
      <w:proofErr w:type="spellStart"/>
      <w:r>
        <w:t>Charm</w:t>
      </w:r>
      <w:r w:rsidRPr="00E426CF">
        <w:t>-</w:t>
      </w:r>
      <w:r>
        <w:t>crypto</w:t>
      </w:r>
      <w:proofErr w:type="spellEnd"/>
      <w:r w:rsidRPr="00E426CF">
        <w:t xml:space="preserve"> </w:t>
      </w:r>
      <w:r w:rsidR="00C95C5E">
        <w:t>–</w:t>
      </w:r>
      <w:r w:rsidRPr="00E426CF">
        <w:t xml:space="preserve"> это </w:t>
      </w:r>
      <w:r>
        <w:t>фреймворк</w:t>
      </w:r>
      <w:r w:rsidRPr="00E426CF">
        <w:t xml:space="preserve"> для быстрого создания прототипов передовых криптосистем. Основанный на языке Python, он был разработан с нуля, чтобы минимизировать время разработки и сложность кода, одновременно обеспечивая повторное использование компонентов.</w:t>
      </w:r>
    </w:p>
    <w:p w14:paraId="53A65911" w14:textId="1E4B1404" w:rsidR="00E426CF" w:rsidRPr="00E426CF" w:rsidRDefault="00E426CF" w:rsidP="00C95C5E">
      <w:pPr>
        <w:pStyle w:val="a"/>
      </w:pPr>
      <w:r w:rsidRPr="00E426CF">
        <w:t xml:space="preserve">В </w:t>
      </w:r>
      <w:proofErr w:type="spellStart"/>
      <w:r w:rsidRPr="00E426CF">
        <w:t>Charm</w:t>
      </w:r>
      <w:proofErr w:type="spellEnd"/>
      <w:r w:rsidRPr="00E426CF">
        <w:t xml:space="preserve"> используется гибридная конструкция: ресурсоемкие математические операции реализованы в собственных модулях C, а сами криптосистемы написаны на читаемом языке высокого уровня. </w:t>
      </w:r>
      <w:proofErr w:type="spellStart"/>
      <w:r w:rsidRPr="00E426CF">
        <w:t>Charm</w:t>
      </w:r>
      <w:proofErr w:type="spellEnd"/>
      <w:r w:rsidRPr="00E426CF">
        <w:t xml:space="preserve"> дополнительно предоставляет ряд новых компонентов, облегчающих быструю разработку новых схем и протоколов.</w:t>
      </w:r>
    </w:p>
    <w:p w14:paraId="0F1EE06D" w14:textId="447E94C8" w:rsidR="00E426CF" w:rsidRPr="00884B98" w:rsidRDefault="00E426CF" w:rsidP="00C95C5E">
      <w:pPr>
        <w:pStyle w:val="a"/>
      </w:pPr>
      <w:r>
        <w:tab/>
        <w:t>Web</w:t>
      </w:r>
      <w:r w:rsidRPr="00E426CF">
        <w:t xml:space="preserve">3 </w:t>
      </w:r>
      <w:r w:rsidR="00C95C5E">
        <w:t>–</w:t>
      </w:r>
      <w:r w:rsidRPr="00E426CF">
        <w:t xml:space="preserve"> это библиотека Python для взаимодействия с </w:t>
      </w:r>
      <w:proofErr w:type="spellStart"/>
      <w:r w:rsidRPr="00E426CF">
        <w:t>Ethereum</w:t>
      </w:r>
      <w:proofErr w:type="spellEnd"/>
      <w:r w:rsidRPr="00E426CF">
        <w:t>.</w:t>
      </w:r>
    </w:p>
    <w:p w14:paraId="0FAF42A5" w14:textId="4D6F9F51" w:rsidR="00E426CF" w:rsidRPr="00E426CF" w:rsidRDefault="00E426CF" w:rsidP="00C95C5E">
      <w:pPr>
        <w:pStyle w:val="a"/>
      </w:pPr>
      <w:r w:rsidRPr="00E426CF">
        <w:lastRenderedPageBreak/>
        <w:t>Его обычно можно встретить в децентрализованных приложениях (</w:t>
      </w:r>
      <w:proofErr w:type="spellStart"/>
      <w:r w:rsidRPr="00E426CF">
        <w:t>dapps</w:t>
      </w:r>
      <w:proofErr w:type="spellEnd"/>
      <w:r w:rsidRPr="00E426CF">
        <w:t>), чтобы помочь с отправкой транзакций, взаимодействием со смарт-контрактами, чтением данных блоков и множеством других вариантов использования.</w:t>
      </w:r>
    </w:p>
    <w:p w14:paraId="0194C916" w14:textId="519C70DB" w:rsidR="00E426CF" w:rsidRPr="00E426CF" w:rsidRDefault="00E426CF" w:rsidP="00C95C5E">
      <w:pPr>
        <w:pStyle w:val="a"/>
      </w:pPr>
      <w:r w:rsidRPr="00E426CF">
        <w:t xml:space="preserve">Исходный API был основан на </w:t>
      </w:r>
      <w:proofErr w:type="spellStart"/>
      <w:r w:rsidRPr="00E426CF">
        <w:t>Javascript</w:t>
      </w:r>
      <w:proofErr w:type="spellEnd"/>
      <w:r w:rsidRPr="00E426CF">
        <w:t xml:space="preserve"> API Web3.js, но с тех пор был усовершенствован в соответствии с потребностями и удобством разработчиков Python.</w:t>
      </w:r>
    </w:p>
    <w:p w14:paraId="5CCCA41D" w14:textId="7C14AC03" w:rsidR="00E426CF" w:rsidRPr="00E426CF" w:rsidRDefault="00E426CF" w:rsidP="00C95C5E">
      <w:pPr>
        <w:pStyle w:val="a"/>
      </w:pPr>
      <w:proofErr w:type="spellStart"/>
      <w:r>
        <w:t>Cryptography</w:t>
      </w:r>
      <w:proofErr w:type="spellEnd"/>
      <w:r w:rsidRPr="00E426CF">
        <w:t xml:space="preserve"> – это</w:t>
      </w:r>
      <w:r>
        <w:t xml:space="preserve"> библиотека</w:t>
      </w:r>
      <w:r w:rsidRPr="00E426CF">
        <w:t>, котор</w:t>
      </w:r>
      <w:r>
        <w:t xml:space="preserve">ая </w:t>
      </w:r>
      <w:r w:rsidRPr="00E426CF">
        <w:t>предоставляет разработчикам Python криптографические рецепты и примитивы. Цель состоит в том, чтобы это была</w:t>
      </w:r>
      <w:r>
        <w:t xml:space="preserve"> </w:t>
      </w:r>
      <w:r w:rsidRPr="00E426CF">
        <w:t>«стандартная криптографическая библиотека».</w:t>
      </w:r>
    </w:p>
    <w:p w14:paraId="7D1375A4" w14:textId="7FCCDE88" w:rsidR="00E426CF" w:rsidRDefault="00E426CF" w:rsidP="00C95C5E">
      <w:pPr>
        <w:pStyle w:val="a"/>
      </w:pPr>
      <w:r>
        <w:t>В</w:t>
      </w:r>
      <w:r w:rsidRPr="00E426CF">
        <w:t>ключает в себя как рецепты высокого уровня, так и интерфейсы низкого уровня для общих криптографических алгоритмов, таких как симметричные шифры, дайджесты сообщений и функции получения ключей.</w:t>
      </w:r>
    </w:p>
    <w:p w14:paraId="4F16F83A" w14:textId="70092CB6" w:rsidR="00C95C5E" w:rsidRPr="00A808F0" w:rsidRDefault="00A808F0" w:rsidP="0015671D">
      <w:pPr>
        <w:pStyle w:val="a"/>
        <w:spacing w:after="240"/>
      </w:pPr>
      <w:r>
        <w:t xml:space="preserve">Для построения полноценной схеме было поднято 4 виртуальные машины на платформе </w:t>
      </w:r>
      <w:proofErr w:type="spellStart"/>
      <w:r>
        <w:t>Yandex</w:t>
      </w:r>
      <w:proofErr w:type="spellEnd"/>
      <w:r w:rsidRPr="00A808F0">
        <w:t xml:space="preserve"> </w:t>
      </w:r>
      <w:proofErr w:type="spellStart"/>
      <w:r>
        <w:t>Cloud</w:t>
      </w:r>
      <w:proofErr w:type="spellEnd"/>
      <w:r>
        <w:t xml:space="preserve">, каждая со своим белым </w:t>
      </w:r>
      <w:proofErr w:type="spellStart"/>
      <w:r>
        <w:t>ip</w:t>
      </w:r>
      <w:proofErr w:type="spellEnd"/>
      <w:r w:rsidRPr="00A808F0">
        <w:t xml:space="preserve"> </w:t>
      </w:r>
      <w:r>
        <w:t>адресом.</w:t>
      </w:r>
    </w:p>
    <w:p w14:paraId="0B5FCDF5" w14:textId="2B344239" w:rsidR="00A808F0" w:rsidRDefault="008C71FF" w:rsidP="0019162C">
      <w:pPr>
        <w:pStyle w:val="Heading2"/>
        <w:spacing w:before="240" w:after="240"/>
        <w:ind w:left="0" w:firstLine="709"/>
      </w:pPr>
      <w:bookmarkStart w:id="121" w:name="_Toc164615111"/>
      <w:r>
        <w:t>Описание функциональности разработанного ПО</w:t>
      </w:r>
      <w:bookmarkEnd w:id="121"/>
    </w:p>
    <w:p w14:paraId="1505D9E8" w14:textId="1C3520EE" w:rsidR="00A808F0" w:rsidRPr="00C95C5E" w:rsidRDefault="00A808F0" w:rsidP="00C95C5E">
      <w:pPr>
        <w:pStyle w:val="a"/>
      </w:pPr>
      <w:r w:rsidRPr="008C71FF">
        <w:t>Проект состоит из 7 файлов расширения (.</w:t>
      </w:r>
      <w:proofErr w:type="spellStart"/>
      <w:r w:rsidRPr="008C71FF">
        <w:t>py</w:t>
      </w:r>
      <w:proofErr w:type="spellEnd"/>
      <w:r w:rsidRPr="008C71FF">
        <w:t>)</w:t>
      </w:r>
      <w:r w:rsidR="00C95C5E">
        <w:t>:</w:t>
      </w:r>
    </w:p>
    <w:p w14:paraId="6302E90B" w14:textId="1A84E0EE" w:rsidR="00A808F0" w:rsidRPr="008C71FF" w:rsidRDefault="00A808F0" w:rsidP="00F93C0E">
      <w:pPr>
        <w:pStyle w:val="a"/>
        <w:numPr>
          <w:ilvl w:val="0"/>
          <w:numId w:val="18"/>
        </w:numPr>
      </w:pPr>
      <w:r w:rsidRPr="008C71FF">
        <w:t>ca.py: центр сертификации, который генерирует секретный ключ, ключи участников сети и публичные параметры</w:t>
      </w:r>
      <w:r w:rsidR="00C95C5E" w:rsidRPr="00C95C5E">
        <w:t>.</w:t>
      </w:r>
    </w:p>
    <w:p w14:paraId="0C1041F7" w14:textId="76B5C786" w:rsidR="00A808F0" w:rsidRPr="008C71FF" w:rsidRDefault="00A808F0" w:rsidP="00F93C0E">
      <w:pPr>
        <w:pStyle w:val="a"/>
        <w:numPr>
          <w:ilvl w:val="0"/>
          <w:numId w:val="18"/>
        </w:numPr>
      </w:pPr>
      <w:r w:rsidRPr="008C71FF">
        <w:t>sender.py: участник сети, которые отправляет данные</w:t>
      </w:r>
      <w:r w:rsidR="00C95C5E" w:rsidRPr="00C95C5E">
        <w:t>.</w:t>
      </w:r>
    </w:p>
    <w:p w14:paraId="6FF31496" w14:textId="36B4614E" w:rsidR="00A808F0" w:rsidRPr="008C71FF" w:rsidRDefault="00A808F0" w:rsidP="00F93C0E">
      <w:pPr>
        <w:pStyle w:val="a"/>
        <w:numPr>
          <w:ilvl w:val="0"/>
          <w:numId w:val="18"/>
        </w:numPr>
      </w:pPr>
      <w:r w:rsidRPr="008C71FF">
        <w:t>receiver.py: получатель зашифрованных данных</w:t>
      </w:r>
      <w:r w:rsidR="00C95C5E" w:rsidRPr="00C95C5E">
        <w:t>.</w:t>
      </w:r>
    </w:p>
    <w:p w14:paraId="360C2D55" w14:textId="4105D077" w:rsidR="00A808F0" w:rsidRPr="008C71FF" w:rsidRDefault="00A808F0" w:rsidP="00F93C0E">
      <w:pPr>
        <w:pStyle w:val="a"/>
        <w:numPr>
          <w:ilvl w:val="0"/>
          <w:numId w:val="18"/>
        </w:numPr>
      </w:pPr>
      <w:r w:rsidRPr="008C71FF">
        <w:t>proxy.py: прокси сервер, которые выполняет функции решифрования данных и их передачи получателю</w:t>
      </w:r>
      <w:r w:rsidR="00C95C5E" w:rsidRPr="00C95C5E">
        <w:t>.</w:t>
      </w:r>
    </w:p>
    <w:p w14:paraId="354A657A" w14:textId="171B4AFC" w:rsidR="00A808F0" w:rsidRPr="008C71FF" w:rsidRDefault="00A808F0" w:rsidP="00F93C0E">
      <w:pPr>
        <w:pStyle w:val="a"/>
        <w:numPr>
          <w:ilvl w:val="0"/>
          <w:numId w:val="18"/>
        </w:numPr>
      </w:pPr>
      <w:r w:rsidRPr="008C71FF">
        <w:t>smart_contract.py: описание ABI смарт-контракта, поддерживаемых им методов, функции для взаимодействия с ним</w:t>
      </w:r>
      <w:r w:rsidR="00C95C5E" w:rsidRPr="00C95C5E">
        <w:t>.</w:t>
      </w:r>
    </w:p>
    <w:p w14:paraId="256E1F72" w14:textId="0D1872A7" w:rsidR="00A808F0" w:rsidRPr="008C71FF" w:rsidRDefault="00A808F0" w:rsidP="00F93C0E">
      <w:pPr>
        <w:pStyle w:val="a"/>
        <w:numPr>
          <w:ilvl w:val="0"/>
          <w:numId w:val="18"/>
        </w:numPr>
      </w:pPr>
      <w:r w:rsidRPr="008C71FF">
        <w:t xml:space="preserve">constants.py: общие константы (адрес смарт-контракта, </w:t>
      </w:r>
      <w:proofErr w:type="spellStart"/>
      <w:r w:rsidRPr="008C71FF">
        <w:t>эндпоинты</w:t>
      </w:r>
      <w:proofErr w:type="spellEnd"/>
      <w:r w:rsidRPr="008C71FF">
        <w:t xml:space="preserve"> прокси и так далее)</w:t>
      </w:r>
      <w:r w:rsidR="00C95C5E" w:rsidRPr="00C95C5E">
        <w:t>.</w:t>
      </w:r>
    </w:p>
    <w:p w14:paraId="2FA8D496" w14:textId="7DF3209E" w:rsidR="00A808F0" w:rsidRPr="008C71FF" w:rsidRDefault="00A808F0" w:rsidP="00F93C0E">
      <w:pPr>
        <w:pStyle w:val="a"/>
        <w:numPr>
          <w:ilvl w:val="0"/>
          <w:numId w:val="18"/>
        </w:numPr>
      </w:pPr>
      <w:r w:rsidRPr="008C71FF">
        <w:t>util.py: вспомогательные функции для работы с данными</w:t>
      </w:r>
      <w:r w:rsidR="00C95C5E" w:rsidRPr="00C95C5E">
        <w:t>.</w:t>
      </w:r>
    </w:p>
    <w:p w14:paraId="7B0F7275" w14:textId="6EF6C5A6" w:rsidR="00A808F0" w:rsidRPr="00FD0F04" w:rsidRDefault="00A808F0" w:rsidP="00C7535B">
      <w:pPr>
        <w:pStyle w:val="a"/>
      </w:pPr>
      <w:r w:rsidRPr="008C71FF">
        <w:t>Так же в проекте есть 1 файл с расширение (.</w:t>
      </w:r>
      <w:proofErr w:type="spellStart"/>
      <w:r w:rsidRPr="008C71FF">
        <w:t>sol</w:t>
      </w:r>
      <w:proofErr w:type="spellEnd"/>
      <w:r w:rsidRPr="008C71FF">
        <w:t>) – исходных код смарт-контракта</w:t>
      </w:r>
      <w:r w:rsidR="00C95C5E" w:rsidRPr="00C95C5E">
        <w:t>.</w:t>
      </w:r>
    </w:p>
    <w:p w14:paraId="07E7AB65" w14:textId="777DA9CE" w:rsidR="0015671D" w:rsidRPr="00D41ED3" w:rsidRDefault="00477FF6" w:rsidP="00D41ED3">
      <w:pPr>
        <w:pStyle w:val="Heading2"/>
        <w:spacing w:before="0" w:after="240"/>
        <w:ind w:left="0" w:firstLine="709"/>
        <w:jc w:val="both"/>
      </w:pPr>
      <w:bookmarkStart w:id="122" w:name="_Toc164615112"/>
      <w:r w:rsidRPr="00C95C5E">
        <w:lastRenderedPageBreak/>
        <w:t xml:space="preserve">Тестирование </w:t>
      </w:r>
      <w:bookmarkEnd w:id="122"/>
      <w:r w:rsidR="00885370">
        <w:t>криптосистемы</w:t>
      </w:r>
    </w:p>
    <w:p w14:paraId="6C2E77DA" w14:textId="2AA904E9" w:rsidR="00477FF6" w:rsidRPr="00A63BC0" w:rsidRDefault="00477FF6" w:rsidP="00F93C0E">
      <w:pPr>
        <w:pStyle w:val="Heading3"/>
        <w:numPr>
          <w:ilvl w:val="2"/>
          <w:numId w:val="7"/>
        </w:numPr>
        <w:ind w:left="0" w:firstLine="709"/>
        <w:rPr>
          <w:lang w:val="ru-RU"/>
        </w:rPr>
      </w:pPr>
      <w:bookmarkStart w:id="123" w:name="_Toc164615113"/>
      <w:commentRangeStart w:id="124"/>
      <w:r w:rsidRPr="00B76D2B">
        <w:rPr>
          <w:rStyle w:val="a0"/>
        </w:rPr>
        <w:t xml:space="preserve">Описание методологии тестирования схемы </w:t>
      </w:r>
      <w:r w:rsidR="00D41ED3">
        <w:rPr>
          <w:rStyle w:val="a0"/>
          <w:lang w:val="en-US"/>
        </w:rPr>
        <w:t>p</w:t>
      </w:r>
      <w:r w:rsidRPr="00B76D2B">
        <w:rPr>
          <w:rStyle w:val="a0"/>
        </w:rPr>
        <w:t>roxy</w:t>
      </w:r>
      <w:r w:rsidRPr="00A63BC0">
        <w:rPr>
          <w:lang w:val="ru-RU"/>
        </w:rPr>
        <w:t xml:space="preserve"> re-encryption</w:t>
      </w:r>
      <w:bookmarkEnd w:id="123"/>
      <w:commentRangeEnd w:id="124"/>
      <w:r w:rsidR="00AC44D7">
        <w:rPr>
          <w:rStyle w:val="CommentReference"/>
          <w:b w:val="0"/>
          <w:bCs w:val="0"/>
        </w:rPr>
        <w:commentReference w:id="124"/>
      </w:r>
    </w:p>
    <w:p w14:paraId="718F4DEC" w14:textId="0165B05E" w:rsidR="00CE1E1C" w:rsidRPr="00CE1E1C" w:rsidRDefault="00CE1E1C" w:rsidP="00C95C5E">
      <w:pPr>
        <w:pStyle w:val="a"/>
      </w:pPr>
      <w:bookmarkStart w:id="125" w:name="OLE_LINK131"/>
      <w:bookmarkStart w:id="126" w:name="OLE_LINK132"/>
      <w:r w:rsidRPr="00CE1E1C">
        <w:t>Юнит-тестирование:</w:t>
      </w:r>
    </w:p>
    <w:p w14:paraId="21AD3D50" w14:textId="0169D4C4" w:rsidR="00CE1E1C" w:rsidRPr="00884B98" w:rsidRDefault="00CE1E1C" w:rsidP="00F93C0E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after="120" w:line="360" w:lineRule="auto"/>
        <w:ind w:left="0" w:firstLine="709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 xml:space="preserve">Юнит-тестирование смарт контрактов проводится с использованием фреймворка </w:t>
      </w:r>
      <w:r w:rsidRPr="00CE1E1C">
        <w:rPr>
          <w:sz w:val="28"/>
          <w:szCs w:val="28"/>
        </w:rPr>
        <w:t>Truffle</w:t>
      </w:r>
      <w:r w:rsidRPr="00884B98">
        <w:rPr>
          <w:sz w:val="28"/>
          <w:szCs w:val="28"/>
          <w:lang w:val="ru-RU"/>
        </w:rPr>
        <w:t>. Мы создаем тестовые сценарии для проверки отдельных функций и компонентов смарт контрактов. Целью этого тестирования является уверенность в корректной работе отдельных частей смарт контрактов, таких как функции шифрования, расшифровки, генерации ключей, а также обработки данных</w:t>
      </w:r>
      <w:r w:rsidR="00C95C5E" w:rsidRPr="00C95C5E">
        <w:rPr>
          <w:sz w:val="28"/>
          <w:szCs w:val="28"/>
          <w:lang w:val="ru-RU"/>
        </w:rPr>
        <w:t xml:space="preserve"> </w:t>
      </w:r>
      <w:r w:rsidR="00306EFF" w:rsidRPr="00306EFF">
        <w:rPr>
          <w:sz w:val="28"/>
          <w:szCs w:val="28"/>
          <w:lang w:val="ru-RU"/>
        </w:rPr>
        <w:t>[</w:t>
      </w:r>
      <w:r w:rsidR="003143FA" w:rsidRPr="003143FA">
        <w:rPr>
          <w:sz w:val="28"/>
          <w:szCs w:val="28"/>
          <w:lang w:val="ru-RU"/>
        </w:rPr>
        <w:t>9</w:t>
      </w:r>
      <w:r w:rsidR="00306EFF" w:rsidRPr="00306EFF">
        <w:rPr>
          <w:sz w:val="28"/>
          <w:szCs w:val="28"/>
          <w:lang w:val="ru-RU"/>
        </w:rPr>
        <w:t>]</w:t>
      </w:r>
      <w:r w:rsidRPr="00884B98">
        <w:rPr>
          <w:sz w:val="28"/>
          <w:szCs w:val="28"/>
          <w:lang w:val="ru-RU"/>
        </w:rPr>
        <w:t>.</w:t>
      </w:r>
    </w:p>
    <w:p w14:paraId="21C8F8F7" w14:textId="77777777" w:rsidR="00C95C5E" w:rsidRDefault="00940075" w:rsidP="00ED27D9">
      <w:pPr>
        <w:keepNext/>
        <w:spacing w:line="360" w:lineRule="auto"/>
        <w:ind w:firstLine="709"/>
        <w:jc w:val="center"/>
      </w:pPr>
      <w:r>
        <w:fldChar w:fldCharType="begin"/>
      </w:r>
      <w:r>
        <w:instrText xml:space="preserve"> INCLUDEPICTURE "/var/folders/7q/yk6_g1kd5h536dvwh_xw_gzwyzt8s9/T/com.microsoft.Word/WebArchiveCopyPasteTempFiles/95a40984251f9529238b2e48c61e79f2.png"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5EE17B" wp14:editId="466D6EAF">
            <wp:extent cx="4239260" cy="2955637"/>
            <wp:effectExtent l="0" t="0" r="2540" b="3810"/>
            <wp:docPr id="4" name="Picture 4" descr="Юнит-тестирование для чайников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Юнит-тестирование для чайников / Хабр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2" cy="296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FCECCC" w14:textId="3B65331A" w:rsidR="00940075" w:rsidRDefault="00C95C5E" w:rsidP="00ED27D9">
      <w:pPr>
        <w:pStyle w:val="Caption"/>
        <w:spacing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C95C5E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C95C5E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A5ABA">
        <w:rPr>
          <w:i w:val="0"/>
          <w:iCs w:val="0"/>
          <w:noProof/>
          <w:color w:val="000000" w:themeColor="text1"/>
          <w:sz w:val="28"/>
          <w:szCs w:val="28"/>
          <w:lang w:val="ru-RU"/>
        </w:rPr>
        <w:t>3</w: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юнит тестирования</w:t>
      </w:r>
    </w:p>
    <w:p w14:paraId="626A496B" w14:textId="77777777" w:rsidR="00381790" w:rsidRPr="00381790" w:rsidRDefault="00381790" w:rsidP="00381790">
      <w:pPr>
        <w:rPr>
          <w:lang w:val="ru-RU"/>
        </w:rPr>
      </w:pPr>
    </w:p>
    <w:p w14:paraId="7B1E6892" w14:textId="312C0918" w:rsidR="00CE1E1C" w:rsidRPr="00884B98" w:rsidRDefault="00CE1E1C" w:rsidP="00ED27D9">
      <w:pPr>
        <w:pStyle w:val="a"/>
      </w:pPr>
      <w:r w:rsidRPr="00884B98">
        <w:t>Интеграционное тестирование:</w:t>
      </w:r>
    </w:p>
    <w:p w14:paraId="589EB2D5" w14:textId="35F3E80D" w:rsidR="00CE1E1C" w:rsidRPr="00884B98" w:rsidRDefault="00CE1E1C" w:rsidP="00F93C0E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120" w:line="360" w:lineRule="auto"/>
        <w:ind w:left="0" w:firstLine="709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 xml:space="preserve">Интеграционное тестирование направлено на проверку взаимодействия между различными компонентами системы и правильности работы смарт контрактов в реальных сценариях использования. Мы создаем тестовые сценарии, которые охватывают отправку и получение зашифрованных данных, выполнение операций </w:t>
      </w:r>
      <w:r w:rsidRPr="00CE1E1C">
        <w:rPr>
          <w:sz w:val="28"/>
          <w:szCs w:val="28"/>
        </w:rPr>
        <w:t>Proxy</w:t>
      </w:r>
      <w:r w:rsidRPr="00884B98">
        <w:rPr>
          <w:sz w:val="28"/>
          <w:szCs w:val="28"/>
          <w:lang w:val="ru-RU"/>
        </w:rPr>
        <w:t xml:space="preserve"> </w:t>
      </w:r>
      <w:r w:rsidRPr="00CE1E1C">
        <w:rPr>
          <w:sz w:val="28"/>
          <w:szCs w:val="28"/>
        </w:rPr>
        <w:t>re</w:t>
      </w:r>
      <w:r w:rsidRPr="00884B98">
        <w:rPr>
          <w:sz w:val="28"/>
          <w:szCs w:val="28"/>
          <w:lang w:val="ru-RU"/>
        </w:rPr>
        <w:t>-</w:t>
      </w:r>
      <w:r w:rsidRPr="00CE1E1C">
        <w:rPr>
          <w:sz w:val="28"/>
          <w:szCs w:val="28"/>
        </w:rPr>
        <w:t>encryption</w:t>
      </w:r>
      <w:r w:rsidRPr="00884B98">
        <w:rPr>
          <w:sz w:val="28"/>
          <w:szCs w:val="28"/>
          <w:lang w:val="ru-RU"/>
        </w:rPr>
        <w:t xml:space="preserve"> и проверку правильности результатов. Целью тестирования является убедиться, что смарт контракты взаимодействуют корректно и обеспечивают безопасную передачу </w:t>
      </w:r>
      <w:r w:rsidRPr="00884B98">
        <w:rPr>
          <w:sz w:val="28"/>
          <w:szCs w:val="28"/>
          <w:lang w:val="ru-RU"/>
        </w:rPr>
        <w:lastRenderedPageBreak/>
        <w:t>конфиденциальных данных.</w:t>
      </w:r>
    </w:p>
    <w:p w14:paraId="08881C88" w14:textId="36FBAE06" w:rsidR="00C95C5E" w:rsidRDefault="008E5923" w:rsidP="00ED27D9">
      <w:pPr>
        <w:keepNext/>
        <w:tabs>
          <w:tab w:val="left" w:pos="1213"/>
          <w:tab w:val="center" w:pos="5180"/>
        </w:tabs>
        <w:spacing w:line="360" w:lineRule="auto"/>
        <w:ind w:firstLine="709"/>
      </w:pPr>
      <w:r>
        <w:fldChar w:fldCharType="begin"/>
      </w:r>
      <w:r>
        <w:instrText xml:space="preserve"> INCLUDEPICTURE "/var/folders/7q/yk6_g1kd5h536dvwh_xw_gzwyzt8s9/T/com.microsoft.Word/WebArchiveCopyPasteTempFiles/12-02.jpg"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F7CD0E" wp14:editId="0890BA9C">
            <wp:extent cx="4710430" cy="1745673"/>
            <wp:effectExtent l="0" t="0" r="1270" b="0"/>
            <wp:docPr id="3" name="Picture 3" descr="НОУ ИНТУИТ | Лекция | Интеграционное тес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ОУ ИНТУИТ | Лекция | Интеграционное тестиров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22" cy="175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827CC9" w14:textId="44D46576" w:rsidR="008E5923" w:rsidRPr="00C95C5E" w:rsidRDefault="00C95C5E" w:rsidP="00ED27D9">
      <w:pPr>
        <w:pStyle w:val="Caption"/>
        <w:spacing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C95C5E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C95C5E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95C5E">
        <w:rPr>
          <w:i w:val="0"/>
          <w:iCs w:val="0"/>
          <w:noProof/>
          <w:color w:val="000000" w:themeColor="text1"/>
          <w:sz w:val="28"/>
          <w:szCs w:val="28"/>
          <w:lang w:val="ru-RU"/>
        </w:rPr>
        <w:t>4</w:t>
      </w:r>
      <w:r w:rsidRPr="00C95C5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95C5E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интеграционного тестирования</w:t>
      </w:r>
    </w:p>
    <w:p w14:paraId="2BD4066E" w14:textId="177EF0B8" w:rsidR="00CE1E1C" w:rsidRPr="00D80BF5" w:rsidRDefault="00CE1E1C" w:rsidP="00ED27D9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>Функциональное тестирование:</w:t>
      </w:r>
    </w:p>
    <w:p w14:paraId="00077DA9" w14:textId="77777777" w:rsidR="00CE1E1C" w:rsidRPr="00884B98" w:rsidRDefault="00CE1E1C" w:rsidP="00F93C0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 xml:space="preserve">Функциональное тестирование направлено на проверку функциональности схемы </w:t>
      </w:r>
      <w:r w:rsidRPr="00CE1E1C">
        <w:rPr>
          <w:sz w:val="28"/>
          <w:szCs w:val="28"/>
        </w:rPr>
        <w:t>Proxy</w:t>
      </w:r>
      <w:r w:rsidRPr="00884B98">
        <w:rPr>
          <w:sz w:val="28"/>
          <w:szCs w:val="28"/>
          <w:lang w:val="ru-RU"/>
        </w:rPr>
        <w:t xml:space="preserve"> </w:t>
      </w:r>
      <w:r w:rsidRPr="00CE1E1C">
        <w:rPr>
          <w:sz w:val="28"/>
          <w:szCs w:val="28"/>
        </w:rPr>
        <w:t>re</w:t>
      </w:r>
      <w:r w:rsidRPr="00884B98">
        <w:rPr>
          <w:sz w:val="28"/>
          <w:szCs w:val="28"/>
          <w:lang w:val="ru-RU"/>
        </w:rPr>
        <w:t>-</w:t>
      </w:r>
      <w:r w:rsidRPr="00CE1E1C">
        <w:rPr>
          <w:sz w:val="28"/>
          <w:szCs w:val="28"/>
        </w:rPr>
        <w:t>encryption</w:t>
      </w:r>
      <w:r w:rsidRPr="00884B98">
        <w:rPr>
          <w:sz w:val="28"/>
          <w:szCs w:val="28"/>
          <w:lang w:val="ru-RU"/>
        </w:rPr>
        <w:t xml:space="preserve"> в целом. Мы разрабатываем тестовые сценарии, которые охватывают основные функции и возможности системы. Например, мы проверяем правильность шифрования и расшифровки данных с использованием различных ключей, проверяем правильность перешифрования данных и работу алгоритмов </w:t>
      </w:r>
      <w:r w:rsidRPr="00CE1E1C">
        <w:rPr>
          <w:sz w:val="28"/>
          <w:szCs w:val="28"/>
        </w:rPr>
        <w:t>Proxy</w:t>
      </w:r>
      <w:r w:rsidRPr="00884B98">
        <w:rPr>
          <w:sz w:val="28"/>
          <w:szCs w:val="28"/>
          <w:lang w:val="ru-RU"/>
        </w:rPr>
        <w:t xml:space="preserve"> </w:t>
      </w:r>
      <w:r w:rsidRPr="00CE1E1C">
        <w:rPr>
          <w:sz w:val="28"/>
          <w:szCs w:val="28"/>
        </w:rPr>
        <w:t>re</w:t>
      </w:r>
      <w:r w:rsidRPr="00884B98">
        <w:rPr>
          <w:sz w:val="28"/>
          <w:szCs w:val="28"/>
          <w:lang w:val="ru-RU"/>
        </w:rPr>
        <w:t>-</w:t>
      </w:r>
      <w:r w:rsidRPr="00CE1E1C">
        <w:rPr>
          <w:sz w:val="28"/>
          <w:szCs w:val="28"/>
        </w:rPr>
        <w:t>encryption</w:t>
      </w:r>
      <w:r w:rsidRPr="00884B98">
        <w:rPr>
          <w:sz w:val="28"/>
          <w:szCs w:val="28"/>
          <w:lang w:val="ru-RU"/>
        </w:rPr>
        <w:t>. Целью тестирования является убедиться, что система работает согласно спецификации и выполняет свои функции корректно.</w:t>
      </w:r>
    </w:p>
    <w:p w14:paraId="6C6E76CC" w14:textId="7BE59257" w:rsidR="00CE1E1C" w:rsidRPr="00CE1E1C" w:rsidRDefault="00CE1E1C" w:rsidP="00EC1D1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E1E1C">
        <w:rPr>
          <w:sz w:val="28"/>
          <w:szCs w:val="28"/>
        </w:rPr>
        <w:t>Нагрузочное</w:t>
      </w:r>
      <w:proofErr w:type="spellEnd"/>
      <w:r w:rsidRPr="00CE1E1C">
        <w:rPr>
          <w:sz w:val="28"/>
          <w:szCs w:val="28"/>
        </w:rPr>
        <w:t xml:space="preserve"> </w:t>
      </w:r>
      <w:proofErr w:type="spellStart"/>
      <w:r w:rsidRPr="00CE1E1C">
        <w:rPr>
          <w:sz w:val="28"/>
          <w:szCs w:val="28"/>
        </w:rPr>
        <w:t>тестирование</w:t>
      </w:r>
      <w:proofErr w:type="spellEnd"/>
      <w:r w:rsidRPr="00CE1E1C">
        <w:rPr>
          <w:sz w:val="28"/>
          <w:szCs w:val="28"/>
        </w:rPr>
        <w:t>:</w:t>
      </w:r>
    </w:p>
    <w:p w14:paraId="64D0539D" w14:textId="6373B85B" w:rsidR="00CE1E1C" w:rsidRDefault="00CE1E1C" w:rsidP="00F93C0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84B98">
        <w:rPr>
          <w:sz w:val="28"/>
          <w:szCs w:val="28"/>
          <w:lang w:val="ru-RU"/>
        </w:rPr>
        <w:t xml:space="preserve">Нагрузочное тестирование проводится для оценки производительности и масштабируемости системы в условиях высокой нагрузки. Мы используем инструменты, такие как </w:t>
      </w:r>
      <w:proofErr w:type="spellStart"/>
      <w:r w:rsidRPr="00C95C5E">
        <w:rPr>
          <w:sz w:val="28"/>
          <w:szCs w:val="28"/>
          <w:lang w:val="ru-RU"/>
        </w:rPr>
        <w:t>Truffle</w:t>
      </w:r>
      <w:proofErr w:type="spellEnd"/>
      <w:r w:rsidRPr="00884B98">
        <w:rPr>
          <w:sz w:val="28"/>
          <w:szCs w:val="28"/>
          <w:lang w:val="ru-RU"/>
        </w:rPr>
        <w:t xml:space="preserve"> или другие фреймворки для нагрузочного тестирования блокчейн-систем. Целью этого тестирования является проверка работоспособности системы при высокой нагрузке и определение ее производительности</w:t>
      </w:r>
      <w:r w:rsidR="00C95C5E" w:rsidRPr="00C95C5E">
        <w:rPr>
          <w:sz w:val="28"/>
          <w:szCs w:val="28"/>
          <w:lang w:val="ru-RU"/>
        </w:rPr>
        <w:t xml:space="preserve"> </w:t>
      </w:r>
      <w:r w:rsidR="000A7BC6" w:rsidRPr="00AF118B">
        <w:rPr>
          <w:sz w:val="28"/>
          <w:szCs w:val="28"/>
          <w:lang w:val="ru-RU"/>
        </w:rPr>
        <w:t>[</w:t>
      </w:r>
      <w:r w:rsidR="0027012B" w:rsidRPr="0027012B">
        <w:rPr>
          <w:sz w:val="28"/>
          <w:szCs w:val="28"/>
          <w:lang w:val="ru-RU"/>
        </w:rPr>
        <w:t>8</w:t>
      </w:r>
      <w:r w:rsidR="000A7BC6" w:rsidRPr="00AF118B">
        <w:rPr>
          <w:sz w:val="28"/>
          <w:szCs w:val="28"/>
          <w:lang w:val="ru-RU"/>
        </w:rPr>
        <w:t>]</w:t>
      </w:r>
      <w:r w:rsidRPr="00884B98">
        <w:rPr>
          <w:sz w:val="28"/>
          <w:szCs w:val="28"/>
          <w:lang w:val="ru-RU"/>
        </w:rPr>
        <w:t>.</w:t>
      </w:r>
    </w:p>
    <w:p w14:paraId="4FE4B65C" w14:textId="2CF59D74" w:rsidR="008156EA" w:rsidRPr="0092287D" w:rsidRDefault="008156EA" w:rsidP="00ED27D9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кода на статичные уязвимости</w:t>
      </w:r>
      <w:r w:rsidRPr="008156EA">
        <w:rPr>
          <w:sz w:val="28"/>
          <w:szCs w:val="28"/>
          <w:lang w:val="ru-RU"/>
        </w:rPr>
        <w:t>:</w:t>
      </w:r>
    </w:p>
    <w:p w14:paraId="35FC0B01" w14:textId="36C9E2F3" w:rsidR="008156EA" w:rsidRDefault="008156EA" w:rsidP="00F93C0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Анализ, который учитывает внутренние компоненты приложений, противоположный тестированию по принципу </w:t>
      </w:r>
      <w:r w:rsidRPr="008156E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черный ящик</w:t>
      </w:r>
      <w:r w:rsidRPr="008156EA"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  <w:lang w:val="ru-RU"/>
        </w:rPr>
        <w:t xml:space="preserve">структура всех частей приложения известна. Такой анализ проводится с целью выявления уязвимостей в работающем приложении. Существует несколько различных </w:t>
      </w:r>
      <w:r>
        <w:rPr>
          <w:sz w:val="28"/>
          <w:szCs w:val="28"/>
          <w:lang w:val="ru-RU"/>
        </w:rPr>
        <w:lastRenderedPageBreak/>
        <w:t>методов</w:t>
      </w:r>
      <w:r w:rsidRPr="008156EA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лексический, синтаксический, семантический, </w:t>
      </w:r>
      <w:r>
        <w:rPr>
          <w:sz w:val="28"/>
          <w:szCs w:val="28"/>
        </w:rPr>
        <w:t>taint</w:t>
      </w:r>
      <w:r w:rsidRPr="008156E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анализ, распространение типов, распространение констант и исследование графов потока управления.</w:t>
      </w:r>
    </w:p>
    <w:p w14:paraId="224FF094" w14:textId="57567BDC" w:rsidR="00ED27D9" w:rsidRPr="008156EA" w:rsidRDefault="00ED27D9" w:rsidP="00F93C0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Такой род анализа может </w:t>
      </w:r>
      <w:proofErr w:type="gramStart"/>
      <w:r>
        <w:rPr>
          <w:sz w:val="28"/>
          <w:szCs w:val="28"/>
          <w:lang w:val="ru-RU"/>
        </w:rPr>
        <w:t>проводиться</w:t>
      </w:r>
      <w:proofErr w:type="gramEnd"/>
      <w:r>
        <w:rPr>
          <w:sz w:val="28"/>
          <w:szCs w:val="28"/>
          <w:lang w:val="ru-RU"/>
        </w:rPr>
        <w:t xml:space="preserve"> как и специалистами, так и при помощи инструментов-анализаторов, которые можно внедрить непосредственно в код приложения.</w:t>
      </w:r>
    </w:p>
    <w:p w14:paraId="40BF5F90" w14:textId="78344E63" w:rsidR="00CE1E1C" w:rsidRPr="00884B98" w:rsidRDefault="00CE1E1C" w:rsidP="00C95C5E">
      <w:pPr>
        <w:pStyle w:val="a"/>
      </w:pPr>
      <w:r w:rsidRPr="00884B98">
        <w:t xml:space="preserve">Помимо перечисленных видов тестирования, важным этапом в разработке и обеспечении безопасности схемы </w:t>
      </w:r>
      <w:r w:rsidR="00ED27D9">
        <w:rPr>
          <w:lang w:val="en-US"/>
        </w:rPr>
        <w:t>p</w:t>
      </w:r>
      <w:r w:rsidRPr="00CE1E1C">
        <w:t>roxy</w:t>
      </w:r>
      <w:r w:rsidRPr="00884B98">
        <w:t xml:space="preserve"> </w:t>
      </w:r>
      <w:r w:rsidRPr="00CE1E1C">
        <w:t>re</w:t>
      </w:r>
      <w:r w:rsidRPr="00884B98">
        <w:t>-</w:t>
      </w:r>
      <w:r w:rsidRPr="00CE1E1C">
        <w:t>encryption</w:t>
      </w:r>
      <w:r w:rsidRPr="00884B98">
        <w:t xml:space="preserve"> является аудит смарт контрактов. Аудит выполняется независимыми специалистами с целью выявления потенциальных уязвимостей и ошибок в коде смарт контрактов. Аудит помогает обеспечить безопасность системы и предотвратить возможные атаки или нарушения конфиденциальности данных.</w:t>
      </w:r>
    </w:p>
    <w:p w14:paraId="4A2702A7" w14:textId="3544ED2C" w:rsidR="00503B9C" w:rsidRDefault="00CE1E1C" w:rsidP="00C95C5E">
      <w:pPr>
        <w:pStyle w:val="a"/>
      </w:pPr>
      <w:r w:rsidRPr="00884B98">
        <w:t xml:space="preserve">Все эти виды тестирования и аудит смарт контрактов играют важную роль в обеспечении качества и надежности программного обеспечения для схемы </w:t>
      </w:r>
      <w:proofErr w:type="spellStart"/>
      <w:r w:rsidRPr="00CE1E1C">
        <w:t>Proxy</w:t>
      </w:r>
      <w:proofErr w:type="spellEnd"/>
      <w:r w:rsidRPr="00884B98">
        <w:t xml:space="preserve"> </w:t>
      </w:r>
      <w:r w:rsidRPr="00CE1E1C">
        <w:t>re</w:t>
      </w:r>
      <w:r w:rsidRPr="00884B98">
        <w:t>-</w:t>
      </w:r>
      <w:r w:rsidRPr="00CE1E1C">
        <w:t>encryption</w:t>
      </w:r>
      <w:r w:rsidRPr="00884B98">
        <w:t>. Они помогают выявить потенциальные проблемы и ошибки, а также обеспечить корректную работу системы в различных сценариях использования.</w:t>
      </w:r>
    </w:p>
    <w:bookmarkEnd w:id="125"/>
    <w:bookmarkEnd w:id="126"/>
    <w:p w14:paraId="620581FB" w14:textId="77777777" w:rsidR="00885370" w:rsidRDefault="00503B9C">
      <w:pPr>
        <w:pStyle w:val="Heading2"/>
        <w:numPr>
          <w:ilvl w:val="2"/>
          <w:numId w:val="7"/>
        </w:numPr>
        <w:spacing w:before="0"/>
        <w:pPrChange w:id="127" w:author="Тарханов Иван Александрович" w:date="2024-05-06T12:17:00Z">
          <w:pPr>
            <w:pStyle w:val="Heading2"/>
            <w:spacing w:before="0"/>
            <w:ind w:left="0" w:firstLine="703"/>
          </w:pPr>
        </w:pPrChange>
      </w:pPr>
      <w:r w:rsidRPr="0092287D">
        <w:br w:type="page"/>
      </w:r>
      <w:r w:rsidR="00885370">
        <w:lastRenderedPageBreak/>
        <w:t>Результат тестирования производительности системы</w:t>
      </w:r>
    </w:p>
    <w:p w14:paraId="014DB13D" w14:textId="5449AF2F" w:rsidR="00503B9C" w:rsidRDefault="008F063D" w:rsidP="00503B9C">
      <w:pPr>
        <w:widowControl w:val="0"/>
        <w:autoSpaceDE w:val="0"/>
        <w:autoSpaceDN w:val="0"/>
        <w:rPr>
          <w:lang w:val="ru-RU"/>
        </w:rPr>
      </w:pPr>
      <w:r>
        <w:rPr>
          <w:lang w:val="ru-RU"/>
        </w:rPr>
        <w:t xml:space="preserve">В идеале надо просто базовый методы криптосистемы замерить на хотя бы 100 прогонах и сделать таблицу среднего времени отправки сообщений, получения сообщений, генерации и передачи ключей через смарт контракт.  И сделать просто тест для </w:t>
      </w:r>
      <w:r>
        <w:rPr>
          <w:lang w:val="en-GB"/>
        </w:rPr>
        <w:t>RSA</w:t>
      </w:r>
      <w:r>
        <w:rPr>
          <w:lang w:val="ru-RU"/>
        </w:rPr>
        <w:t xml:space="preserve"> тех же функций.  И </w:t>
      </w:r>
      <w:proofErr w:type="gramStart"/>
      <w:r>
        <w:rPr>
          <w:lang w:val="ru-RU"/>
        </w:rPr>
        <w:t>показать</w:t>
      </w:r>
      <w:proofErr w:type="gramEnd"/>
      <w:r>
        <w:rPr>
          <w:lang w:val="ru-RU"/>
        </w:rPr>
        <w:t xml:space="preserve"> что разница не такая уже и большая (</w:t>
      </w:r>
      <w:r>
        <w:rPr>
          <w:lang w:val="en-GB"/>
        </w:rPr>
        <w:t>RSA</w:t>
      </w:r>
      <w:r w:rsidRPr="00AC44D7">
        <w:rPr>
          <w:lang w:val="ru-RU"/>
        </w:rPr>
        <w:t xml:space="preserve"> </w:t>
      </w:r>
      <w:r>
        <w:rPr>
          <w:lang w:val="ru-RU"/>
        </w:rPr>
        <w:t xml:space="preserve">понятно будет быстрее)  </w:t>
      </w:r>
    </w:p>
    <w:p w14:paraId="2060DBA4" w14:textId="77777777" w:rsidR="008F063D" w:rsidRDefault="008F063D" w:rsidP="00503B9C">
      <w:pPr>
        <w:widowControl w:val="0"/>
        <w:autoSpaceDE w:val="0"/>
        <w:autoSpaceDN w:val="0"/>
        <w:rPr>
          <w:lang w:val="ru-RU"/>
        </w:rPr>
      </w:pPr>
    </w:p>
    <w:p w14:paraId="3E342F24" w14:textId="77777777" w:rsidR="008F063D" w:rsidRPr="0027012B" w:rsidRDefault="008F063D" w:rsidP="00503B9C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43EDD8BE" w14:textId="036A8770" w:rsidR="003D4ED3" w:rsidRDefault="003D4ED3" w:rsidP="0015671D">
      <w:pPr>
        <w:pStyle w:val="Heading2"/>
        <w:spacing w:before="0"/>
        <w:ind w:left="0" w:firstLine="703"/>
      </w:pPr>
      <w:bookmarkStart w:id="128" w:name="_Toc164615114"/>
      <w:r>
        <w:t xml:space="preserve">Оценка </w:t>
      </w:r>
      <w:commentRangeStart w:id="129"/>
      <w:r w:rsidR="00885370">
        <w:t xml:space="preserve">защищенности </w:t>
      </w:r>
      <w:commentRangeEnd w:id="129"/>
      <w:r w:rsidR="00885370">
        <w:rPr>
          <w:rStyle w:val="CommentReference"/>
          <w:b w:val="0"/>
          <w:bCs w:val="0"/>
          <w:lang w:val="en-US"/>
        </w:rPr>
        <w:commentReference w:id="129"/>
      </w:r>
      <w:r>
        <w:t>системы</w:t>
      </w:r>
      <w:bookmarkEnd w:id="128"/>
    </w:p>
    <w:p w14:paraId="464E7085" w14:textId="7846A250" w:rsidR="003D4ED3" w:rsidRPr="00497320" w:rsidRDefault="00EC58CF" w:rsidP="00D41ED3">
      <w:pPr>
        <w:spacing w:line="360" w:lineRule="auto"/>
        <w:ind w:firstLine="709"/>
        <w:jc w:val="both"/>
        <w:rPr>
          <w:rStyle w:val="Emphasis"/>
          <w:lang w:val="ru-RU"/>
        </w:rPr>
      </w:pPr>
      <w:r w:rsidRPr="00D41ED3">
        <w:rPr>
          <w:rStyle w:val="Emphasis"/>
          <w:lang w:val="ru-RU"/>
        </w:rPr>
        <w:t>В соответствии с разработанной математической моделью (п. 2.2)</w:t>
      </w:r>
      <w:r w:rsidR="001C7FEA" w:rsidRPr="00D41ED3">
        <w:rPr>
          <w:rStyle w:val="Emphasis"/>
          <w:lang w:val="ru-RU"/>
        </w:rPr>
        <w:t xml:space="preserve"> и критериями классификации [8]:</w:t>
      </w:r>
      <w:r w:rsidRPr="00D41ED3">
        <w:rPr>
          <w:rStyle w:val="Emphasis"/>
          <w:lang w:val="ru-RU"/>
        </w:rPr>
        <w:t xml:space="preserve"> </w:t>
      </w:r>
      <w:r w:rsidR="001C7FEA" w:rsidRPr="00D41ED3">
        <w:rPr>
          <w:rStyle w:val="Emphasis"/>
          <w:lang w:val="ru-RU"/>
        </w:rPr>
        <w:t>проведем идентификацию криптосистемы</w:t>
      </w:r>
      <w:r w:rsidR="00052D01" w:rsidRPr="00052D01">
        <w:rPr>
          <w:rStyle w:val="Emphasis"/>
          <w:lang w:val="ru-RU"/>
        </w:rPr>
        <w:t xml:space="preserve"> </w:t>
      </w:r>
      <w:r w:rsidR="00052D01">
        <w:rPr>
          <w:rStyle w:val="Emphasis"/>
        </w:rPr>
        <w:t>PRE</w:t>
      </w:r>
      <w:r w:rsidR="00052D01" w:rsidRPr="00052D01">
        <w:rPr>
          <w:rStyle w:val="Emphasis"/>
          <w:lang w:val="ru-RU"/>
        </w:rPr>
        <w:t xml:space="preserve"> </w:t>
      </w:r>
      <w:r w:rsidR="00052D01">
        <w:rPr>
          <w:rStyle w:val="Emphasis"/>
          <w:lang w:val="ru-RU"/>
        </w:rPr>
        <w:t xml:space="preserve">и классической </w:t>
      </w:r>
      <w:proofErr w:type="gramStart"/>
      <w:r w:rsidR="00052D01">
        <w:rPr>
          <w:rStyle w:val="Emphasis"/>
          <w:lang w:val="ru-RU"/>
        </w:rPr>
        <w:t>криптосистемой,  использующей</w:t>
      </w:r>
      <w:proofErr w:type="gramEnd"/>
      <w:r w:rsidR="00052D01">
        <w:rPr>
          <w:rStyle w:val="Emphasis"/>
          <w:lang w:val="ru-RU"/>
        </w:rPr>
        <w:t xml:space="preserve"> </w:t>
      </w:r>
      <w:bookmarkStart w:id="130" w:name="OLE_LINK48"/>
      <w:r w:rsidR="00AC44D7">
        <w:rPr>
          <w:rStyle w:val="Emphasis"/>
          <w:lang w:val="ru-RU"/>
        </w:rPr>
        <w:t xml:space="preserve">ассиметричное </w:t>
      </w:r>
      <w:r w:rsidR="00052D01">
        <w:rPr>
          <w:rStyle w:val="Emphasis"/>
        </w:rPr>
        <w:t>RSA</w:t>
      </w:r>
      <w:r w:rsidR="00052D01" w:rsidRPr="00052D01">
        <w:rPr>
          <w:rStyle w:val="Emphasis"/>
          <w:lang w:val="ru-RU"/>
        </w:rPr>
        <w:t xml:space="preserve"> </w:t>
      </w:r>
      <w:bookmarkEnd w:id="130"/>
      <w:r w:rsidR="00052D01">
        <w:rPr>
          <w:rStyle w:val="Emphasis"/>
          <w:lang w:val="ru-RU"/>
        </w:rPr>
        <w:t>шифрование</w:t>
      </w:r>
      <w:r w:rsidR="001C7FEA" w:rsidRPr="00497320">
        <w:rPr>
          <w:rStyle w:val="Emphasis"/>
          <w:lang w:val="ru-RU"/>
        </w:rPr>
        <w:t>:</w:t>
      </w:r>
    </w:p>
    <w:p w14:paraId="7F875590" w14:textId="0D6B586F" w:rsidR="001C7FEA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w:bookmarkStart w:id="131" w:name="_Hlk164444347"/>
      <w:bookmarkStart w:id="132" w:name="_Hlk164608912"/>
      <w:bookmarkStart w:id="133" w:name="OLE_LINK67"/>
      <w:bookmarkStart w:id="134" w:name="OLE_LINK52"/>
      <w:bookmarkStart w:id="135" w:name="OLE_LINK81"/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bookmarkEnd w:id="131"/>
      <w:r w:rsidR="001C7FEA" w:rsidRPr="00D41ED3">
        <w:rPr>
          <w:rStyle w:val="Emphasis"/>
          <w:iCs w:val="0"/>
          <w:lang w:val="ru-RU"/>
        </w:rPr>
        <w:t xml:space="preserve"> по доступности информации</w:t>
      </w:r>
      <w:r w:rsidR="00052D01">
        <w:rPr>
          <w:rStyle w:val="Emphasis"/>
          <w:iCs w:val="0"/>
        </w:rPr>
        <w:t>;</w:t>
      </w:r>
    </w:p>
    <w:p w14:paraId="11E35909" w14:textId="6A2C61E1" w:rsidR="001C7FEA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="001C7FEA" w:rsidRPr="00D41ED3">
        <w:rPr>
          <w:rStyle w:val="Emphasis"/>
          <w:iCs w:val="0"/>
          <w:lang w:val="ru-RU"/>
        </w:rPr>
        <w:t xml:space="preserve"> по числу ключей</w:t>
      </w:r>
      <w:r w:rsidR="00052D01">
        <w:rPr>
          <w:rStyle w:val="Emphasis"/>
          <w:iCs w:val="0"/>
        </w:rPr>
        <w:t>;</w:t>
      </w:r>
    </w:p>
    <w:p w14:paraId="445D3230" w14:textId="08325173" w:rsidR="001C7FEA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="001C7FEA" w:rsidRPr="00D41ED3">
        <w:rPr>
          <w:rStyle w:val="Emphasis"/>
          <w:iCs w:val="0"/>
          <w:lang w:val="ru-RU"/>
        </w:rPr>
        <w:t xml:space="preserve"> по стойкости криптоалгоритма</w:t>
      </w:r>
      <w:r w:rsidR="00052D01">
        <w:rPr>
          <w:rStyle w:val="Emphasis"/>
          <w:iCs w:val="0"/>
        </w:rPr>
        <w:t>;</w:t>
      </w:r>
    </w:p>
    <w:p w14:paraId="460407E9" w14:textId="6AAFE9AA" w:rsidR="001C7FEA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="001C7FEA" w:rsidRPr="00D41ED3">
        <w:rPr>
          <w:rStyle w:val="Emphasis"/>
          <w:iCs w:val="0"/>
          <w:lang w:val="ru-RU"/>
        </w:rPr>
        <w:t xml:space="preserve"> по используемым средствам шифрования</w:t>
      </w:r>
      <w:r w:rsidR="00052D01" w:rsidRPr="00052D01">
        <w:rPr>
          <w:rStyle w:val="Emphasis"/>
          <w:iCs w:val="0"/>
          <w:lang w:val="ru-RU"/>
        </w:rPr>
        <w:t>;</w:t>
      </w:r>
    </w:p>
    <w:p w14:paraId="01E4E98A" w14:textId="43B3E07C" w:rsidR="001C7FEA" w:rsidRPr="00052D01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w:bookmarkStart w:id="136" w:name="OLE_LINK50"/>
      <m:oMath>
        <m:r>
          <w:rPr>
            <w:rStyle w:val="Emphasis"/>
            <w:rFonts w:ascii="Cambria Math" w:hAnsi="Cambria Math"/>
          </w:rPr>
          <m:t>C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bookmarkEnd w:id="136"/>
      <w:r w:rsidR="001C7FEA" w:rsidRPr="00D41ED3">
        <w:rPr>
          <w:rStyle w:val="Emphasis"/>
          <w:iCs w:val="0"/>
          <w:lang w:val="ru-RU"/>
        </w:rPr>
        <w:t xml:space="preserve"> по наличию сертификата;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906"/>
        <w:gridCol w:w="3193"/>
      </w:tblGrid>
      <w:tr w:rsidR="00052D01" w14:paraId="397AFB0F" w14:textId="77777777" w:rsidTr="00052D01">
        <w:tc>
          <w:tcPr>
            <w:tcW w:w="421" w:type="dxa"/>
          </w:tcPr>
          <w:p w14:paraId="6CC95603" w14:textId="77777777" w:rsid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</w:p>
        </w:tc>
        <w:tc>
          <w:tcPr>
            <w:tcW w:w="6007" w:type="dxa"/>
          </w:tcPr>
          <w:p w14:paraId="02F59905" w14:textId="6C9D7A18" w:rsidR="00052D01" w:rsidRP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PRE</w:t>
            </w:r>
          </w:p>
        </w:tc>
        <w:tc>
          <w:tcPr>
            <w:tcW w:w="3214" w:type="dxa"/>
          </w:tcPr>
          <w:p w14:paraId="22FC05E6" w14:textId="23FE31D2" w:rsid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RSA</w:t>
            </w:r>
          </w:p>
        </w:tc>
      </w:tr>
      <w:tr w:rsidR="00052D01" w14:paraId="6C7C87AE" w14:textId="77777777" w:rsidTr="00052D01">
        <w:tc>
          <w:tcPr>
            <w:tcW w:w="421" w:type="dxa"/>
          </w:tcPr>
          <w:p w14:paraId="3DFE4943" w14:textId="051CC016" w:rsid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C1</w:t>
            </w:r>
          </w:p>
        </w:tc>
        <w:tc>
          <w:tcPr>
            <w:tcW w:w="6007" w:type="dxa"/>
          </w:tcPr>
          <w:p w14:paraId="5F4D6EDF" w14:textId="0D41C2C7" w:rsidR="00052D01" w:rsidRP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r>
              <w:rPr>
                <w:rStyle w:val="Emphasis"/>
                <w:iCs w:val="0"/>
                <w:lang w:val="ru-RU"/>
              </w:rPr>
              <w:t>ограниченного пользования</w:t>
            </w:r>
          </w:p>
        </w:tc>
        <w:tc>
          <w:tcPr>
            <w:tcW w:w="3214" w:type="dxa"/>
          </w:tcPr>
          <w:p w14:paraId="38A3518E" w14:textId="510F2D88" w:rsidR="00052D01" w:rsidRP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r>
              <w:rPr>
                <w:rStyle w:val="Emphasis"/>
                <w:iCs w:val="0"/>
                <w:lang w:val="ru-RU"/>
              </w:rPr>
              <w:t>общего пользования</w:t>
            </w:r>
          </w:p>
        </w:tc>
      </w:tr>
      <w:tr w:rsidR="00052D01" w14:paraId="36E6C4FB" w14:textId="77777777" w:rsidTr="00052D01">
        <w:tc>
          <w:tcPr>
            <w:tcW w:w="421" w:type="dxa"/>
          </w:tcPr>
          <w:p w14:paraId="006E08EA" w14:textId="3468F819" w:rsid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C2</w:t>
            </w:r>
          </w:p>
        </w:tc>
        <w:tc>
          <w:tcPr>
            <w:tcW w:w="6007" w:type="dxa"/>
          </w:tcPr>
          <w:p w14:paraId="18589F4D" w14:textId="311A3AF5" w:rsidR="00052D01" w:rsidRPr="00052D01" w:rsidRDefault="00AC44D7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proofErr w:type="spellStart"/>
            <w:ins w:id="137" w:author="Тарханов Иван Александрович" w:date="2024-05-06T12:01:00Z">
              <w:r>
                <w:rPr>
                  <w:rStyle w:val="Emphasis"/>
                  <w:iCs w:val="0"/>
                  <w:lang w:val="ru-RU"/>
                </w:rPr>
                <w:t>м</w:t>
              </w:r>
            </w:ins>
            <w:r w:rsidR="00052D01">
              <w:rPr>
                <w:rStyle w:val="Emphasis"/>
                <w:iCs w:val="0"/>
                <w:lang w:val="ru-RU"/>
              </w:rPr>
              <w:t>ногоключевая</w:t>
            </w:r>
            <w:proofErr w:type="spellEnd"/>
          </w:p>
        </w:tc>
        <w:tc>
          <w:tcPr>
            <w:tcW w:w="3214" w:type="dxa"/>
          </w:tcPr>
          <w:p w14:paraId="1AE3F97C" w14:textId="467D6B05" w:rsidR="00052D01" w:rsidRP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proofErr w:type="spellStart"/>
            <w:r>
              <w:rPr>
                <w:rStyle w:val="Emphasis"/>
                <w:iCs w:val="0"/>
                <w:lang w:val="ru-RU"/>
              </w:rPr>
              <w:t>двухключевая</w:t>
            </w:r>
            <w:proofErr w:type="spellEnd"/>
          </w:p>
        </w:tc>
      </w:tr>
      <w:tr w:rsidR="00052D01" w14:paraId="2916735E" w14:textId="77777777" w:rsidTr="00052D01">
        <w:tc>
          <w:tcPr>
            <w:tcW w:w="421" w:type="dxa"/>
          </w:tcPr>
          <w:p w14:paraId="4E1F927C" w14:textId="2F3F7CB5" w:rsid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C3</w:t>
            </w:r>
          </w:p>
        </w:tc>
        <w:tc>
          <w:tcPr>
            <w:tcW w:w="6007" w:type="dxa"/>
          </w:tcPr>
          <w:p w14:paraId="2C43712B" w14:textId="565483AC" w:rsidR="00052D01" w:rsidRPr="00052D01" w:rsidRDefault="00AC44D7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ins w:id="138" w:author="Тарханов Иван Александрович" w:date="2024-05-06T12:01:00Z">
              <w:r>
                <w:rPr>
                  <w:rStyle w:val="Emphasis"/>
                  <w:iCs w:val="0"/>
                  <w:lang w:val="ru-RU"/>
                </w:rPr>
                <w:t>д</w:t>
              </w:r>
            </w:ins>
            <w:r w:rsidR="00052D01">
              <w:rPr>
                <w:rStyle w:val="Emphasis"/>
                <w:iCs w:val="0"/>
                <w:lang w:val="ru-RU"/>
              </w:rPr>
              <w:t>оказуемо стойкая</w:t>
            </w:r>
          </w:p>
        </w:tc>
        <w:tc>
          <w:tcPr>
            <w:tcW w:w="3214" w:type="dxa"/>
          </w:tcPr>
          <w:p w14:paraId="32595B75" w14:textId="2E3DF7B8" w:rsidR="00052D01" w:rsidRPr="00052D01" w:rsidRDefault="00AC44D7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ins w:id="139" w:author="Тарханов Иван Александрович" w:date="2024-05-06T12:01:00Z">
              <w:r>
                <w:rPr>
                  <w:rStyle w:val="Emphasis"/>
                  <w:iCs w:val="0"/>
                  <w:lang w:val="ru-RU"/>
                </w:rPr>
                <w:t>д</w:t>
              </w:r>
            </w:ins>
            <w:r w:rsidR="00052D01">
              <w:rPr>
                <w:rStyle w:val="Emphasis"/>
                <w:iCs w:val="0"/>
                <w:lang w:val="ru-RU"/>
              </w:rPr>
              <w:t>оказуемо стойкая</w:t>
            </w:r>
          </w:p>
        </w:tc>
      </w:tr>
      <w:tr w:rsidR="00052D01" w14:paraId="7D37F680" w14:textId="77777777" w:rsidTr="00052D01">
        <w:tc>
          <w:tcPr>
            <w:tcW w:w="421" w:type="dxa"/>
          </w:tcPr>
          <w:p w14:paraId="5D54AB26" w14:textId="62B8AD40" w:rsid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C4</w:t>
            </w:r>
          </w:p>
        </w:tc>
        <w:tc>
          <w:tcPr>
            <w:tcW w:w="6007" w:type="dxa"/>
          </w:tcPr>
          <w:p w14:paraId="1436AE05" w14:textId="55D26E03" w:rsidR="00052D01" w:rsidRPr="00052D01" w:rsidRDefault="00AC44D7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ins w:id="140" w:author="Тарханов Иван Александрович" w:date="2024-05-06T12:01:00Z">
              <w:r>
                <w:rPr>
                  <w:rStyle w:val="Emphasis"/>
                  <w:iCs w:val="0"/>
                  <w:lang w:val="ru-RU"/>
                </w:rPr>
                <w:t>п</w:t>
              </w:r>
            </w:ins>
            <w:r w:rsidR="00052D01">
              <w:rPr>
                <w:rStyle w:val="Emphasis"/>
                <w:iCs w:val="0"/>
                <w:lang w:val="ru-RU"/>
              </w:rPr>
              <w:t>рограммная</w:t>
            </w:r>
          </w:p>
        </w:tc>
        <w:tc>
          <w:tcPr>
            <w:tcW w:w="3214" w:type="dxa"/>
          </w:tcPr>
          <w:p w14:paraId="10BEA7CC" w14:textId="5AF6CBFB" w:rsidR="00052D01" w:rsidRPr="00052D01" w:rsidRDefault="00AC44D7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ins w:id="141" w:author="Тарханов Иван Александрович" w:date="2024-05-06T12:01:00Z">
              <w:r>
                <w:rPr>
                  <w:rStyle w:val="Emphasis"/>
                  <w:iCs w:val="0"/>
                  <w:lang w:val="ru-RU"/>
                </w:rPr>
                <w:t>п</w:t>
              </w:r>
            </w:ins>
            <w:r w:rsidR="00052D01">
              <w:rPr>
                <w:rStyle w:val="Emphasis"/>
                <w:iCs w:val="0"/>
                <w:lang w:val="ru-RU"/>
              </w:rPr>
              <w:t>рограммная</w:t>
            </w:r>
          </w:p>
        </w:tc>
      </w:tr>
      <w:tr w:rsidR="00052D01" w14:paraId="4474F333" w14:textId="77777777" w:rsidTr="00052D01">
        <w:tc>
          <w:tcPr>
            <w:tcW w:w="421" w:type="dxa"/>
          </w:tcPr>
          <w:p w14:paraId="66F891F2" w14:textId="3933F24C" w:rsidR="00052D01" w:rsidRDefault="00052D01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C5</w:t>
            </w:r>
          </w:p>
        </w:tc>
        <w:tc>
          <w:tcPr>
            <w:tcW w:w="6007" w:type="dxa"/>
          </w:tcPr>
          <w:p w14:paraId="6903DE15" w14:textId="4A0217D6" w:rsidR="00052D01" w:rsidRPr="00052D01" w:rsidRDefault="00AC44D7" w:rsidP="00052D01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proofErr w:type="spellStart"/>
            <w:ins w:id="142" w:author="Тарханов Иван Александрович" w:date="2024-05-06T12:01:00Z">
              <w:r>
                <w:rPr>
                  <w:rStyle w:val="Emphasis"/>
                  <w:iCs w:val="0"/>
                  <w:lang w:val="ru-RU"/>
                </w:rPr>
                <w:t>м</w:t>
              </w:r>
            </w:ins>
            <w:r w:rsidR="00052D01">
              <w:rPr>
                <w:rStyle w:val="Emphasis"/>
                <w:iCs w:val="0"/>
                <w:lang w:val="ru-RU"/>
              </w:rPr>
              <w:t>ертифицированная</w:t>
            </w:r>
            <w:proofErr w:type="spellEnd"/>
          </w:p>
        </w:tc>
        <w:tc>
          <w:tcPr>
            <w:tcW w:w="3214" w:type="dxa"/>
          </w:tcPr>
          <w:p w14:paraId="546BBE6B" w14:textId="5C7A96C1" w:rsidR="00052D01" w:rsidRPr="00C7535B" w:rsidRDefault="00AC44D7" w:rsidP="00052D01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ins w:id="143" w:author="Тарханов Иван Александрович" w:date="2024-05-06T12:01:00Z">
              <w:r>
                <w:rPr>
                  <w:rStyle w:val="Emphasis"/>
                  <w:iCs w:val="0"/>
                  <w:lang w:val="ru-RU"/>
                </w:rPr>
                <w:t>м</w:t>
              </w:r>
            </w:ins>
            <w:r w:rsidR="00052D01">
              <w:rPr>
                <w:rStyle w:val="Emphasis"/>
                <w:iCs w:val="0"/>
                <w:lang w:val="ru-RU"/>
              </w:rPr>
              <w:t>етифицированная</w:t>
            </w:r>
            <w:proofErr w:type="spellEnd"/>
          </w:p>
        </w:tc>
      </w:tr>
    </w:tbl>
    <w:bookmarkEnd w:id="132"/>
    <w:bookmarkEnd w:id="133"/>
    <w:bookmarkEnd w:id="134"/>
    <w:bookmarkEnd w:id="135"/>
    <w:p w14:paraId="728C4A60" w14:textId="244746BF" w:rsidR="00497320" w:rsidRPr="00C7535B" w:rsidRDefault="00F12854" w:rsidP="00C7535B">
      <w:pPr>
        <w:spacing w:line="360" w:lineRule="auto"/>
        <w:ind w:firstLine="709"/>
        <w:jc w:val="both"/>
        <w:rPr>
          <w:rStyle w:val="Emphasis"/>
          <w:iCs w:val="0"/>
          <w:lang w:val="ru-RU"/>
        </w:rPr>
      </w:pPr>
      <w:r w:rsidRPr="00D41ED3">
        <w:rPr>
          <w:rStyle w:val="Emphasis"/>
          <w:iCs w:val="0"/>
          <w:lang w:val="ru-RU"/>
        </w:rPr>
        <w:t>Следующим этапом в процессе оценки эффективности (рисунок 2) является определение потенциальных взломщиков</w:t>
      </w:r>
      <w:r w:rsidR="00497320" w:rsidRPr="00497320">
        <w:rPr>
          <w:rStyle w:val="Emphasis"/>
          <w:iCs w:val="0"/>
          <w:lang w:val="ru-RU"/>
        </w:rPr>
        <w:t xml:space="preserve">, </w:t>
      </w:r>
      <w:r w:rsidR="00497320" w:rsidRPr="00D41ED3">
        <w:rPr>
          <w:rStyle w:val="Emphasis"/>
          <w:iCs w:val="0"/>
          <w:lang w:val="ru-RU"/>
        </w:rPr>
        <w:t xml:space="preserve">на основании угроз из статьи </w:t>
      </w:r>
      <w:r w:rsidR="00497320" w:rsidRPr="00497320">
        <w:rPr>
          <w:rStyle w:val="Emphasis"/>
          <w:iCs w:val="0"/>
          <w:lang w:val="ru-RU"/>
        </w:rPr>
        <w:t xml:space="preserve">[10] </w:t>
      </w:r>
      <w:r w:rsidR="00497320" w:rsidRPr="00D41ED3">
        <w:rPr>
          <w:rStyle w:val="Emphasis"/>
          <w:iCs w:val="0"/>
          <w:lang w:val="ru-RU"/>
        </w:rPr>
        <w:t>смоделированы два основных профиля атакующих</w:t>
      </w:r>
      <w:r w:rsidR="00C7535B" w:rsidRPr="00C7535B">
        <w:rPr>
          <w:rStyle w:val="Emphasis"/>
          <w:iCs w:val="0"/>
          <w:lang w:val="ru-RU"/>
        </w:rPr>
        <w:t xml:space="preserve"> </w:t>
      </w:r>
      <w:r w:rsidR="00C7535B">
        <w:rPr>
          <w:rStyle w:val="Emphasis"/>
          <w:iCs w:val="0"/>
          <w:lang w:val="ru-RU"/>
        </w:rPr>
        <w:t>по классификации</w:t>
      </w:r>
      <w:r w:rsidR="00C7535B" w:rsidRPr="00C7535B">
        <w:rPr>
          <w:rStyle w:val="Emphasis"/>
          <w:iCs w:val="0"/>
          <w:lang w:val="ru-RU"/>
        </w:rPr>
        <w:t xml:space="preserve"> [8]</w:t>
      </w:r>
      <w:r w:rsidR="00497320" w:rsidRPr="00497320">
        <w:rPr>
          <w:rStyle w:val="Emphasis"/>
          <w:iCs w:val="0"/>
          <w:lang w:val="ru-RU"/>
        </w:rPr>
        <w:t>:</w:t>
      </w:r>
      <w:bookmarkStart w:id="144" w:name="OLE_LINK58"/>
    </w:p>
    <w:p w14:paraId="6B96E0C1" w14:textId="63ACDF41" w:rsidR="00497320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w:bookmarkStart w:id="145" w:name="OLE_LINK54"/>
      <w:bookmarkStart w:id="146" w:name="OLE_LINK55"/>
      <w:bookmarkStart w:id="147" w:name="OLE_LINK57"/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1</m:t>
        </m:r>
      </m:oMath>
      <w:r w:rsidRPr="00D41ED3">
        <w:rPr>
          <w:rStyle w:val="Emphasis"/>
          <w:iCs w:val="0"/>
          <w:lang w:val="ru-RU"/>
        </w:rPr>
        <w:t xml:space="preserve"> по технической оснащенност</w:t>
      </w:r>
      <w:r w:rsidR="00C7535B">
        <w:rPr>
          <w:rStyle w:val="Emphasis"/>
          <w:iCs w:val="0"/>
          <w:lang w:val="ru-RU"/>
        </w:rPr>
        <w:t>и</w:t>
      </w:r>
      <w:r w:rsidRPr="00D41ED3">
        <w:rPr>
          <w:rStyle w:val="Emphasis"/>
          <w:iCs w:val="0"/>
          <w:lang w:val="ru-RU"/>
        </w:rPr>
        <w:t>;</w:t>
      </w:r>
    </w:p>
    <w:p w14:paraId="538EE51D" w14:textId="62CAB00E" w:rsidR="00497320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2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конечной цел</w:t>
      </w:r>
      <w:r w:rsidR="00C7535B">
        <w:rPr>
          <w:rStyle w:val="Emphasis"/>
          <w:lang w:val="ru-RU"/>
        </w:rPr>
        <w:t>и</w:t>
      </w:r>
      <w:r w:rsidRPr="00D41ED3">
        <w:rPr>
          <w:rStyle w:val="Emphasis"/>
          <w:lang w:val="ru-RU"/>
        </w:rPr>
        <w:t>;</w:t>
      </w:r>
    </w:p>
    <w:p w14:paraId="6B7E8B5D" w14:textId="0CCD3AB2" w:rsidR="00497320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3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доступу к шифрующим средствам</w:t>
      </w:r>
      <w:r w:rsidR="00C7535B" w:rsidRPr="00C7535B">
        <w:rPr>
          <w:rStyle w:val="Emphasis"/>
          <w:lang w:val="ru-RU"/>
        </w:rPr>
        <w:t>;</w:t>
      </w:r>
    </w:p>
    <w:p w14:paraId="11E50E20" w14:textId="4037FF50" w:rsidR="00497320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4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уровню подготовк</w:t>
      </w:r>
      <w:r w:rsidR="00C7535B">
        <w:rPr>
          <w:rStyle w:val="Emphasis"/>
          <w:lang w:val="ru-RU"/>
        </w:rPr>
        <w:t>и</w:t>
      </w:r>
      <w:r w:rsidRPr="00D41ED3">
        <w:rPr>
          <w:rStyle w:val="Emphasis"/>
          <w:lang w:val="ru-RU"/>
        </w:rPr>
        <w:t>;</w:t>
      </w:r>
    </w:p>
    <w:p w14:paraId="5B5690D9" w14:textId="3AF79799" w:rsidR="00497320" w:rsidRPr="00D41ED3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5</m:t>
        </m:r>
      </m:oMath>
      <w:r w:rsidRPr="00D41ED3">
        <w:rPr>
          <w:rStyle w:val="Emphasis"/>
          <w:i/>
          <w:iCs w:val="0"/>
          <w:lang w:val="ru-RU"/>
        </w:rPr>
        <w:t xml:space="preserve"> </w:t>
      </w:r>
      <w:r w:rsidRPr="00D41ED3">
        <w:rPr>
          <w:rStyle w:val="Emphasis"/>
          <w:lang w:val="ru-RU"/>
        </w:rPr>
        <w:t>по первичной информации о средстве шифровани</w:t>
      </w:r>
      <w:r w:rsidR="00C7535B">
        <w:rPr>
          <w:rStyle w:val="Emphasis"/>
          <w:lang w:val="ru-RU"/>
        </w:rPr>
        <w:t>и</w:t>
      </w:r>
      <w:r w:rsidRPr="00D41ED3">
        <w:rPr>
          <w:rStyle w:val="Emphasis"/>
          <w:lang w:val="ru-RU"/>
        </w:rPr>
        <w:t>;</w:t>
      </w:r>
    </w:p>
    <w:p w14:paraId="06CA5ADF" w14:textId="477FA139" w:rsidR="00497320" w:rsidRDefault="00497320" w:rsidP="00F93C0E">
      <w:pPr>
        <w:pStyle w:val="ListParagraph"/>
        <w:numPr>
          <w:ilvl w:val="0"/>
          <w:numId w:val="19"/>
        </w:numPr>
        <w:spacing w:line="360" w:lineRule="auto"/>
        <w:ind w:left="0" w:firstLine="709"/>
        <w:jc w:val="both"/>
        <w:rPr>
          <w:rStyle w:val="Emphasis"/>
          <w:iCs w:val="0"/>
          <w:lang w:val="ru-RU"/>
        </w:rPr>
      </w:pPr>
      <m:oMath>
        <m:r>
          <w:rPr>
            <w:rStyle w:val="Emphasis"/>
            <w:rFonts w:ascii="Cambria Math" w:hAnsi="Cambria Math"/>
          </w:rPr>
          <m:t>B</m:t>
        </m:r>
        <m:r>
          <w:rPr>
            <w:rStyle w:val="Emphasis"/>
            <w:rFonts w:ascii="Cambria Math" w:hAnsi="Cambria Math"/>
            <w:lang w:val="ru-RU"/>
          </w:rPr>
          <m:t>6</m:t>
        </m:r>
      </m:oMath>
      <w:r w:rsidRPr="00D41ED3">
        <w:rPr>
          <w:rStyle w:val="Emphasis"/>
          <w:iCs w:val="0"/>
          <w:lang w:val="ru-RU"/>
        </w:rPr>
        <w:t xml:space="preserve"> по возможности кооперации;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535B" w14:paraId="73C7F174" w14:textId="77777777" w:rsidTr="00CE70F8">
        <w:tc>
          <w:tcPr>
            <w:tcW w:w="3005" w:type="dxa"/>
          </w:tcPr>
          <w:p w14:paraId="425AAA70" w14:textId="77777777" w:rsidR="00C7535B" w:rsidRDefault="00C7535B" w:rsidP="00CE70F8">
            <w:pPr>
              <w:spacing w:line="360" w:lineRule="auto"/>
              <w:jc w:val="both"/>
            </w:pPr>
          </w:p>
        </w:tc>
        <w:tc>
          <w:tcPr>
            <w:tcW w:w="3005" w:type="dxa"/>
          </w:tcPr>
          <w:p w14:paraId="2B4973E3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>
              <w:t>Взломщик</w:t>
            </w:r>
            <w:proofErr w:type="spellEnd"/>
            <w:r>
              <w:t xml:space="preserve"> 1</w:t>
            </w:r>
          </w:p>
        </w:tc>
        <w:tc>
          <w:tcPr>
            <w:tcW w:w="3006" w:type="dxa"/>
          </w:tcPr>
          <w:p w14:paraId="3BEFA634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>
              <w:t>Взломщик</w:t>
            </w:r>
            <w:proofErr w:type="spellEnd"/>
            <w:r>
              <w:t xml:space="preserve"> 2</w:t>
            </w:r>
          </w:p>
        </w:tc>
      </w:tr>
      <w:tr w:rsidR="00C7535B" w14:paraId="53B2D2FC" w14:textId="77777777" w:rsidTr="00CE70F8">
        <w:tc>
          <w:tcPr>
            <w:tcW w:w="3005" w:type="dxa"/>
          </w:tcPr>
          <w:p w14:paraId="5886E3CE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B1</w:t>
            </w:r>
          </w:p>
        </w:tc>
        <w:tc>
          <w:tcPr>
            <w:tcW w:w="3005" w:type="dxa"/>
          </w:tcPr>
          <w:p w14:paraId="49DE28A2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 w:rsidRPr="00D41ED3">
              <w:rPr>
                <w:rStyle w:val="Emphasis"/>
              </w:rPr>
              <w:t>сеть</w:t>
            </w:r>
            <w:proofErr w:type="spellEnd"/>
            <w:r w:rsidRPr="00D41ED3">
              <w:rPr>
                <w:rStyle w:val="Emphasis"/>
              </w:rPr>
              <w:t xml:space="preserve"> ЭВМ</w:t>
            </w:r>
          </w:p>
        </w:tc>
        <w:tc>
          <w:tcPr>
            <w:tcW w:w="3006" w:type="dxa"/>
          </w:tcPr>
          <w:p w14:paraId="6AC99DAD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 w:rsidRPr="00D41ED3">
              <w:rPr>
                <w:rStyle w:val="Emphasis"/>
              </w:rPr>
              <w:t>персональный</w:t>
            </w:r>
            <w:proofErr w:type="spellEnd"/>
            <w:r w:rsidRPr="00D41ED3">
              <w:rPr>
                <w:rStyle w:val="Emphasis"/>
              </w:rPr>
              <w:t xml:space="preserve"> </w:t>
            </w:r>
            <w:proofErr w:type="spellStart"/>
            <w:r w:rsidRPr="00D41ED3">
              <w:rPr>
                <w:rStyle w:val="Emphasis"/>
              </w:rPr>
              <w:t>компьютер</w:t>
            </w:r>
            <w:proofErr w:type="spellEnd"/>
          </w:p>
        </w:tc>
      </w:tr>
      <w:tr w:rsidR="00C7535B" w14:paraId="5BD101D3" w14:textId="77777777" w:rsidTr="00CE70F8">
        <w:tc>
          <w:tcPr>
            <w:tcW w:w="3005" w:type="dxa"/>
          </w:tcPr>
          <w:p w14:paraId="0E54DEFF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B2</w:t>
            </w:r>
          </w:p>
        </w:tc>
        <w:tc>
          <w:tcPr>
            <w:tcW w:w="3005" w:type="dxa"/>
          </w:tcPr>
          <w:p w14:paraId="68FBA11E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 w:rsidRPr="00D41ED3">
              <w:rPr>
                <w:rStyle w:val="Emphasis"/>
              </w:rPr>
              <w:t>полный</w:t>
            </w:r>
            <w:proofErr w:type="spellEnd"/>
            <w:r w:rsidRPr="00D41ED3">
              <w:rPr>
                <w:rStyle w:val="Emphasis"/>
              </w:rPr>
              <w:t xml:space="preserve"> </w:t>
            </w:r>
            <w:proofErr w:type="spellStart"/>
            <w:r w:rsidRPr="00D41ED3">
              <w:rPr>
                <w:rStyle w:val="Emphasis"/>
              </w:rPr>
              <w:t>взлом</w:t>
            </w:r>
            <w:proofErr w:type="spellEnd"/>
            <w:r w:rsidRPr="00D41ED3">
              <w:rPr>
                <w:rStyle w:val="Emphasis"/>
              </w:rPr>
              <w:t xml:space="preserve"> </w:t>
            </w:r>
            <w:proofErr w:type="spellStart"/>
            <w:r w:rsidRPr="00D41ED3">
              <w:rPr>
                <w:rStyle w:val="Emphasis"/>
              </w:rPr>
              <w:t>алгоритма</w:t>
            </w:r>
            <w:proofErr w:type="spellEnd"/>
          </w:p>
        </w:tc>
        <w:tc>
          <w:tcPr>
            <w:tcW w:w="3006" w:type="dxa"/>
          </w:tcPr>
          <w:p w14:paraId="1860FCDA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 w:rsidRPr="00D41ED3">
              <w:rPr>
                <w:rStyle w:val="Emphasis"/>
              </w:rPr>
              <w:t>обнаружение</w:t>
            </w:r>
            <w:proofErr w:type="spellEnd"/>
            <w:r w:rsidRPr="00D41ED3">
              <w:rPr>
                <w:rStyle w:val="Emphasis"/>
              </w:rPr>
              <w:t xml:space="preserve"> </w:t>
            </w:r>
            <w:proofErr w:type="spellStart"/>
            <w:r w:rsidRPr="00D41ED3">
              <w:rPr>
                <w:rStyle w:val="Emphasis"/>
              </w:rPr>
              <w:t>слабости</w:t>
            </w:r>
            <w:proofErr w:type="spellEnd"/>
            <w:r w:rsidRPr="00D41ED3">
              <w:rPr>
                <w:rStyle w:val="Emphasis"/>
              </w:rPr>
              <w:t xml:space="preserve"> в </w:t>
            </w:r>
            <w:proofErr w:type="spellStart"/>
            <w:r w:rsidRPr="00D41ED3">
              <w:rPr>
                <w:rStyle w:val="Emphasis"/>
              </w:rPr>
              <w:t>алгоритме</w:t>
            </w:r>
            <w:proofErr w:type="spellEnd"/>
          </w:p>
        </w:tc>
      </w:tr>
      <w:tr w:rsidR="00C7535B" w14:paraId="6FF8CDE1" w14:textId="77777777" w:rsidTr="00CE70F8">
        <w:tc>
          <w:tcPr>
            <w:tcW w:w="3005" w:type="dxa"/>
          </w:tcPr>
          <w:p w14:paraId="7C3FD231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B3</w:t>
            </w:r>
          </w:p>
        </w:tc>
        <w:tc>
          <w:tcPr>
            <w:tcW w:w="3005" w:type="dxa"/>
          </w:tcPr>
          <w:p w14:paraId="376F9A23" w14:textId="77777777" w:rsidR="00C7535B" w:rsidRDefault="00C7535B" w:rsidP="00CE70F8">
            <w:pPr>
              <w:spacing w:line="360" w:lineRule="auto"/>
              <w:jc w:val="both"/>
            </w:pPr>
            <w:r w:rsidRPr="00D41ED3">
              <w:rPr>
                <w:rStyle w:val="Emphasis"/>
              </w:rPr>
              <w:t>“</w:t>
            </w:r>
            <w:proofErr w:type="spellStart"/>
            <w:r w:rsidRPr="00D41ED3">
              <w:rPr>
                <w:rStyle w:val="Emphasis"/>
              </w:rPr>
              <w:t>внешний</w:t>
            </w:r>
            <w:proofErr w:type="spellEnd"/>
            <w:r w:rsidRPr="00D41ED3">
              <w:rPr>
                <w:rStyle w:val="Emphasis"/>
              </w:rPr>
              <w:t xml:space="preserve">” </w:t>
            </w:r>
            <w:proofErr w:type="spellStart"/>
            <w:r w:rsidRPr="00D41ED3">
              <w:rPr>
                <w:rStyle w:val="Emphasis"/>
              </w:rPr>
              <w:t>нарушитель</w:t>
            </w:r>
            <w:proofErr w:type="spellEnd"/>
          </w:p>
        </w:tc>
        <w:tc>
          <w:tcPr>
            <w:tcW w:w="3006" w:type="dxa"/>
          </w:tcPr>
          <w:p w14:paraId="4F78FFC3" w14:textId="77777777" w:rsidR="00C7535B" w:rsidRDefault="00C7535B" w:rsidP="00CE70F8">
            <w:pPr>
              <w:spacing w:line="360" w:lineRule="auto"/>
              <w:jc w:val="both"/>
            </w:pPr>
            <w:r w:rsidRPr="00D41ED3">
              <w:rPr>
                <w:rStyle w:val="Emphasis"/>
              </w:rPr>
              <w:t>“</w:t>
            </w:r>
            <w:proofErr w:type="spellStart"/>
            <w:r w:rsidRPr="00D41ED3">
              <w:rPr>
                <w:rStyle w:val="Emphasis"/>
              </w:rPr>
              <w:t>внутренний</w:t>
            </w:r>
            <w:proofErr w:type="spellEnd"/>
            <w:r w:rsidRPr="00D41ED3">
              <w:rPr>
                <w:rStyle w:val="Emphasis"/>
              </w:rPr>
              <w:t xml:space="preserve">” </w:t>
            </w:r>
            <w:proofErr w:type="spellStart"/>
            <w:r w:rsidRPr="00D41ED3">
              <w:rPr>
                <w:rStyle w:val="Emphasis"/>
              </w:rPr>
              <w:t>нарушитель</w:t>
            </w:r>
            <w:proofErr w:type="spellEnd"/>
          </w:p>
        </w:tc>
      </w:tr>
      <w:tr w:rsidR="00C7535B" w14:paraId="436FC9D4" w14:textId="77777777" w:rsidTr="00CE70F8">
        <w:tc>
          <w:tcPr>
            <w:tcW w:w="3005" w:type="dxa"/>
          </w:tcPr>
          <w:p w14:paraId="36FF1C1D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B4</w:t>
            </w:r>
          </w:p>
        </w:tc>
        <w:tc>
          <w:tcPr>
            <w:tcW w:w="3005" w:type="dxa"/>
          </w:tcPr>
          <w:p w14:paraId="73E6433F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 w:rsidRPr="00D41ED3">
              <w:rPr>
                <w:rStyle w:val="Emphasis"/>
              </w:rPr>
              <w:t>программирование</w:t>
            </w:r>
            <w:proofErr w:type="spellEnd"/>
          </w:p>
        </w:tc>
        <w:tc>
          <w:tcPr>
            <w:tcW w:w="3006" w:type="dxa"/>
          </w:tcPr>
          <w:p w14:paraId="63AEC95C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 w:rsidRPr="00D41ED3">
              <w:rPr>
                <w:rStyle w:val="Emphasis"/>
              </w:rPr>
              <w:t>математический</w:t>
            </w:r>
            <w:proofErr w:type="spellEnd"/>
            <w:r w:rsidRPr="00D41ED3">
              <w:rPr>
                <w:rStyle w:val="Emphasis"/>
              </w:rPr>
              <w:t xml:space="preserve"> </w:t>
            </w:r>
            <w:proofErr w:type="spellStart"/>
            <w:r w:rsidRPr="00D41ED3">
              <w:rPr>
                <w:rStyle w:val="Emphasis"/>
              </w:rPr>
              <w:t>аппарат</w:t>
            </w:r>
            <w:proofErr w:type="spellEnd"/>
          </w:p>
        </w:tc>
      </w:tr>
      <w:tr w:rsidR="00C7535B" w14:paraId="268887B5" w14:textId="77777777" w:rsidTr="00CE70F8">
        <w:tc>
          <w:tcPr>
            <w:tcW w:w="3005" w:type="dxa"/>
          </w:tcPr>
          <w:p w14:paraId="329EAA13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B5</w:t>
            </w:r>
          </w:p>
        </w:tc>
        <w:tc>
          <w:tcPr>
            <w:tcW w:w="3005" w:type="dxa"/>
          </w:tcPr>
          <w:p w14:paraId="0BEF6F80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 w:rsidRPr="00D41ED3">
              <w:rPr>
                <w:rStyle w:val="Emphasis"/>
              </w:rPr>
              <w:t>криптограф</w:t>
            </w:r>
            <w:proofErr w:type="spellEnd"/>
          </w:p>
        </w:tc>
        <w:tc>
          <w:tcPr>
            <w:tcW w:w="3006" w:type="dxa"/>
          </w:tcPr>
          <w:p w14:paraId="7B9537BF" w14:textId="77777777" w:rsidR="00C7535B" w:rsidRDefault="00C7535B" w:rsidP="00CE70F8">
            <w:pPr>
              <w:spacing w:line="360" w:lineRule="auto"/>
              <w:jc w:val="both"/>
            </w:pPr>
            <w:proofErr w:type="spellStart"/>
            <w:r w:rsidRPr="00D41ED3">
              <w:rPr>
                <w:rStyle w:val="Emphasis"/>
              </w:rPr>
              <w:t>пользователь</w:t>
            </w:r>
            <w:proofErr w:type="spellEnd"/>
          </w:p>
        </w:tc>
      </w:tr>
    </w:tbl>
    <w:p w14:paraId="2CCEC477" w14:textId="77777777" w:rsidR="00C7535B" w:rsidRPr="00C7535B" w:rsidRDefault="00C7535B" w:rsidP="00C7535B">
      <w:pPr>
        <w:spacing w:line="360" w:lineRule="auto"/>
        <w:jc w:val="both"/>
        <w:rPr>
          <w:rStyle w:val="Emphasis"/>
          <w:iCs w:val="0"/>
          <w:lang w:val="ru-RU"/>
        </w:rPr>
      </w:pPr>
    </w:p>
    <w:bookmarkEnd w:id="145"/>
    <w:bookmarkEnd w:id="146"/>
    <w:p w14:paraId="0D38F992" w14:textId="190C5E87" w:rsidR="00497320" w:rsidRPr="00D41ED3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D41ED3">
        <w:rPr>
          <w:rStyle w:val="Emphasis"/>
          <w:iCs w:val="0"/>
          <w:szCs w:val="28"/>
          <w:lang w:val="ru-RU"/>
        </w:rPr>
        <w:t>В соответствии со следующим этапом определение множества атак основывалось на статьях [4] и [10], наиболее подходящие:</w:t>
      </w:r>
    </w:p>
    <w:p w14:paraId="4EF00309" w14:textId="1C2266EC" w:rsidR="00247B6A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148" w:name="OLE_LINK64"/>
      <w:bookmarkStart w:id="149" w:name="OLE_LINK65"/>
      <w:r w:rsidRPr="00D41ED3">
        <w:rPr>
          <w:rStyle w:val="Emphasis"/>
          <w:iCs w:val="0"/>
          <w:szCs w:val="28"/>
          <w:lang w:val="ru-RU"/>
        </w:rPr>
        <w:t xml:space="preserve">Атаки с выбором </w:t>
      </w:r>
      <w:proofErr w:type="spellStart"/>
      <w:r w:rsidRPr="00D41ED3">
        <w:rPr>
          <w:rStyle w:val="Emphasis"/>
          <w:iCs w:val="0"/>
          <w:szCs w:val="28"/>
          <w:lang w:val="ru-RU"/>
        </w:rPr>
        <w:t>шифротекста</w:t>
      </w:r>
      <w:proofErr w:type="spellEnd"/>
      <w:r w:rsidRPr="00D41ED3">
        <w:rPr>
          <w:rStyle w:val="Emphasis"/>
          <w:iCs w:val="0"/>
          <w:szCs w:val="28"/>
          <w:lang w:val="ru-RU"/>
        </w:rPr>
        <w:t xml:space="preserve"> (</w:t>
      </w:r>
      <w:bookmarkStart w:id="150" w:name="_Hlk164605651"/>
      <w:bookmarkStart w:id="151" w:name="OLE_LINK83"/>
      <w:r w:rsidRPr="00D41ED3">
        <w:rPr>
          <w:rStyle w:val="Emphasis"/>
          <w:iCs w:val="0"/>
          <w:szCs w:val="28"/>
        </w:rPr>
        <w:t>Chosen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Cyphertext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Attack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bookmarkEnd w:id="150"/>
      <w:r w:rsidRPr="00D41ED3">
        <w:rPr>
          <w:rStyle w:val="Emphasis"/>
          <w:iCs w:val="0"/>
          <w:szCs w:val="28"/>
          <w:lang w:val="ru-RU"/>
        </w:rPr>
        <w:t xml:space="preserve">– </w:t>
      </w:r>
      <w:bookmarkStart w:id="152" w:name="OLE_LINK68"/>
      <w:r w:rsidRPr="00D41ED3">
        <w:rPr>
          <w:rStyle w:val="Emphasis"/>
          <w:iCs w:val="0"/>
          <w:szCs w:val="28"/>
        </w:rPr>
        <w:t>CCA</w:t>
      </w:r>
      <w:bookmarkEnd w:id="151"/>
      <w:bookmarkEnd w:id="152"/>
      <w:r w:rsidRPr="00D41ED3">
        <w:rPr>
          <w:rStyle w:val="Emphasis"/>
          <w:iCs w:val="0"/>
          <w:szCs w:val="28"/>
          <w:lang w:val="ru-RU"/>
        </w:rPr>
        <w:t>)</w:t>
      </w:r>
      <w:r w:rsidR="000742FF" w:rsidRPr="00D41ED3">
        <w:rPr>
          <w:rStyle w:val="Emphasis"/>
          <w:iCs w:val="0"/>
          <w:szCs w:val="28"/>
          <w:lang w:val="ru-RU"/>
        </w:rPr>
        <w:t xml:space="preserve"> – это вид атак, при котором у атакующего есть определенное количество криптограмм и возможность получить соответствующие им открытые текста</w:t>
      </w:r>
      <w:r w:rsidR="00E60C44" w:rsidRPr="00D41ED3">
        <w:rPr>
          <w:rStyle w:val="Emphasis"/>
          <w:iCs w:val="0"/>
          <w:szCs w:val="28"/>
          <w:lang w:val="ru-RU"/>
        </w:rPr>
        <w:t xml:space="preserve"> [12]</w:t>
      </w:r>
      <w:r w:rsidR="000742FF" w:rsidRPr="00D41ED3">
        <w:rPr>
          <w:rStyle w:val="Emphasis"/>
          <w:iCs w:val="0"/>
          <w:szCs w:val="28"/>
          <w:lang w:val="ru-RU"/>
        </w:rPr>
        <w:t>.</w:t>
      </w:r>
    </w:p>
    <w:p w14:paraId="487CE9D4" w14:textId="77777777" w:rsidR="00C7535B" w:rsidRPr="00EC2291" w:rsidRDefault="00C7535B" w:rsidP="00C7535B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153" w:name="OLE_LINK61"/>
      <w:r w:rsidRPr="00EC2291">
        <w:rPr>
          <w:rStyle w:val="Emphasis"/>
          <w:iCs w:val="0"/>
          <w:szCs w:val="28"/>
          <w:lang w:val="ru-RU"/>
        </w:rPr>
        <w:t>Атаки с выбором открытого текста</w:t>
      </w:r>
      <w:bookmarkEnd w:id="153"/>
      <w:r w:rsidRPr="00EC2291">
        <w:rPr>
          <w:rStyle w:val="Emphasis"/>
          <w:iCs w:val="0"/>
          <w:szCs w:val="28"/>
          <w:lang w:val="ru-RU"/>
        </w:rPr>
        <w:t xml:space="preserve"> (</w:t>
      </w:r>
      <w:bookmarkStart w:id="154" w:name="_Hlk164809608"/>
      <w:r w:rsidRPr="00D41ED3">
        <w:rPr>
          <w:rStyle w:val="Emphasis"/>
          <w:iCs w:val="0"/>
          <w:szCs w:val="28"/>
        </w:rPr>
        <w:t>Chosen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Plaintext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Attack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EC2291">
        <w:rPr>
          <w:rStyle w:val="Emphasis"/>
          <w:iCs w:val="0"/>
          <w:szCs w:val="28"/>
          <w:lang w:val="ru-RU"/>
        </w:rPr>
        <w:t>–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CPA</w:t>
      </w:r>
      <w:bookmarkEnd w:id="154"/>
      <w:r w:rsidRPr="00D41ED3">
        <w:rPr>
          <w:rStyle w:val="Emphasis"/>
          <w:iCs w:val="0"/>
          <w:szCs w:val="28"/>
          <w:lang w:val="ru-RU"/>
        </w:rPr>
        <w:t>)</w:t>
      </w:r>
      <w:r w:rsidRPr="00EC2291">
        <w:rPr>
          <w:rStyle w:val="Emphasis"/>
          <w:iCs w:val="0"/>
          <w:szCs w:val="28"/>
          <w:lang w:val="ru-RU"/>
        </w:rPr>
        <w:t xml:space="preserve"> – это вид атак, при котором у атакующего есть определенное количество открытых текстов с соответствующими ими криптограммами</w:t>
      </w:r>
      <w:r w:rsidRPr="00D41ED3">
        <w:rPr>
          <w:rStyle w:val="Emphasis"/>
          <w:iCs w:val="0"/>
          <w:szCs w:val="28"/>
          <w:lang w:val="ru-RU"/>
        </w:rPr>
        <w:t xml:space="preserve"> [12]</w:t>
      </w:r>
      <w:r w:rsidRPr="00EC2291">
        <w:rPr>
          <w:rStyle w:val="Emphasis"/>
          <w:iCs w:val="0"/>
          <w:szCs w:val="28"/>
          <w:lang w:val="ru-RU"/>
        </w:rPr>
        <w:t>.</w:t>
      </w:r>
    </w:p>
    <w:p w14:paraId="4601A753" w14:textId="404F91A1" w:rsidR="00C7535B" w:rsidRPr="00C7535B" w:rsidRDefault="00C7535B" w:rsidP="00C7535B">
      <w:pPr>
        <w:spacing w:line="360" w:lineRule="auto"/>
        <w:ind w:firstLine="709"/>
        <w:jc w:val="both"/>
        <w:rPr>
          <w:rStyle w:val="Emphasis"/>
          <w:iCs w:val="0"/>
          <w:color w:val="auto"/>
          <w:szCs w:val="28"/>
          <w:lang w:val="ru-RU"/>
        </w:rPr>
      </w:pPr>
      <w:r w:rsidRPr="00EC2291">
        <w:rPr>
          <w:rStyle w:val="Emphasis"/>
          <w:iCs w:val="0"/>
          <w:szCs w:val="28"/>
          <w:lang w:val="ru-RU"/>
        </w:rPr>
        <w:t>Атаки на побочные каналы (</w:t>
      </w:r>
      <w:bookmarkStart w:id="155" w:name="_Hlk164815430"/>
      <w:r w:rsidRPr="00D41ED3">
        <w:rPr>
          <w:rStyle w:val="Emphasis"/>
          <w:iCs w:val="0"/>
          <w:szCs w:val="28"/>
        </w:rPr>
        <w:t>Side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channel</w:t>
      </w:r>
      <w:r w:rsidRPr="00D41ED3">
        <w:rPr>
          <w:rStyle w:val="Emphasis"/>
          <w:iCs w:val="0"/>
          <w:szCs w:val="28"/>
          <w:lang w:val="ru-RU"/>
        </w:rPr>
        <w:t xml:space="preserve"> </w:t>
      </w:r>
      <w:r w:rsidRPr="00D41ED3">
        <w:rPr>
          <w:rStyle w:val="Emphasis"/>
          <w:iCs w:val="0"/>
          <w:szCs w:val="28"/>
        </w:rPr>
        <w:t>attacks</w:t>
      </w:r>
      <w:r w:rsidRPr="00D41ED3">
        <w:rPr>
          <w:rStyle w:val="Emphasis"/>
          <w:iCs w:val="0"/>
          <w:szCs w:val="28"/>
          <w:lang w:val="ru-RU"/>
        </w:rPr>
        <w:t xml:space="preserve"> – </w:t>
      </w:r>
      <w:r w:rsidRPr="00D41ED3">
        <w:rPr>
          <w:rStyle w:val="Emphasis"/>
          <w:iCs w:val="0"/>
          <w:szCs w:val="28"/>
        </w:rPr>
        <w:t>SCA</w:t>
      </w:r>
      <w:r w:rsidRPr="00D41ED3">
        <w:rPr>
          <w:rStyle w:val="Emphasis"/>
          <w:iCs w:val="0"/>
          <w:szCs w:val="28"/>
          <w:lang w:val="ru-RU"/>
        </w:rPr>
        <w:t xml:space="preserve">) </w:t>
      </w:r>
      <w:bookmarkEnd w:id="155"/>
      <w:r w:rsidRPr="00EC2291">
        <w:rPr>
          <w:rStyle w:val="Emphasis"/>
          <w:iCs w:val="0"/>
          <w:szCs w:val="28"/>
          <w:lang w:val="ru-RU"/>
        </w:rPr>
        <w:t>— это</w:t>
      </w:r>
      <w:r w:rsidRPr="00D41ED3">
        <w:rPr>
          <w:sz w:val="28"/>
          <w:szCs w:val="28"/>
          <w:lang w:val="ru-RU"/>
        </w:rPr>
        <w:t xml:space="preserve"> вид криптографических атак, использующих информацию, полученную по этим каналам. Под таковой понимается информация, которая может быть получена с устройства шифрования и не является при этом ни открытым текстом, ни </w:t>
      </w:r>
      <w:proofErr w:type="spellStart"/>
      <w:r w:rsidRPr="00D41ED3">
        <w:rPr>
          <w:sz w:val="28"/>
          <w:szCs w:val="28"/>
          <w:lang w:val="ru-RU"/>
        </w:rPr>
        <w:t>шифртекстом</w:t>
      </w:r>
      <w:proofErr w:type="spellEnd"/>
      <w:r w:rsidRPr="00D41ED3">
        <w:rPr>
          <w:sz w:val="28"/>
          <w:szCs w:val="28"/>
          <w:lang w:val="ru-RU"/>
        </w:rPr>
        <w:t xml:space="preserve">. Как правило, предполагается, что криптографические вычисления реализуются в виде идеальных «черных ящиков» в том смысле, что текущее состояние вычислительного процесса закрыто от враждебного наблюдателя. Единственной информацией, доступной </w:t>
      </w:r>
      <w:proofErr w:type="spellStart"/>
      <w:r w:rsidRPr="00D41ED3">
        <w:rPr>
          <w:sz w:val="28"/>
          <w:szCs w:val="28"/>
          <w:lang w:val="ru-RU"/>
        </w:rPr>
        <w:t>криптоаналитику</w:t>
      </w:r>
      <w:proofErr w:type="spellEnd"/>
      <w:r w:rsidRPr="00D41ED3">
        <w:rPr>
          <w:sz w:val="28"/>
          <w:szCs w:val="28"/>
          <w:lang w:val="ru-RU"/>
        </w:rPr>
        <w:t xml:space="preserve">, является общая структура алгоритма шифрования, </w:t>
      </w:r>
      <w:proofErr w:type="spellStart"/>
      <w:r w:rsidRPr="00D41ED3">
        <w:rPr>
          <w:sz w:val="28"/>
          <w:szCs w:val="28"/>
          <w:lang w:val="ru-RU"/>
        </w:rPr>
        <w:t>шифртекст</w:t>
      </w:r>
      <w:proofErr w:type="spellEnd"/>
      <w:r w:rsidRPr="00D41ED3">
        <w:rPr>
          <w:sz w:val="28"/>
          <w:szCs w:val="28"/>
          <w:lang w:val="ru-RU"/>
        </w:rPr>
        <w:t xml:space="preserve"> и, зачастую, соответствующий ему открытый текст</w:t>
      </w:r>
      <w:r w:rsidRPr="00EC2291">
        <w:rPr>
          <w:sz w:val="28"/>
          <w:szCs w:val="28"/>
          <w:lang w:val="ru-RU"/>
        </w:rPr>
        <w:t xml:space="preserve"> </w:t>
      </w:r>
      <w:r w:rsidRPr="00D41ED3">
        <w:rPr>
          <w:sz w:val="28"/>
          <w:szCs w:val="28"/>
          <w:lang w:val="ru-RU"/>
        </w:rPr>
        <w:t>[11].</w:t>
      </w:r>
    </w:p>
    <w:p w14:paraId="208EF99C" w14:textId="250D587D" w:rsidR="000742FF" w:rsidRPr="00D41ED3" w:rsidRDefault="000742FF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proofErr w:type="spellStart"/>
      <w:r w:rsidRPr="00D41ED3">
        <w:rPr>
          <w:rStyle w:val="Emphasis"/>
          <w:iCs w:val="0"/>
          <w:szCs w:val="28"/>
        </w:rPr>
        <w:t>Классификация</w:t>
      </w:r>
      <w:proofErr w:type="spellEnd"/>
      <w:r w:rsidRPr="00D41ED3">
        <w:rPr>
          <w:rStyle w:val="Emphasis"/>
          <w:iCs w:val="0"/>
          <w:szCs w:val="28"/>
        </w:rPr>
        <w:t>:</w:t>
      </w:r>
    </w:p>
    <w:p w14:paraId="538C4A23" w14:textId="225E73A4" w:rsidR="00247B6A" w:rsidRPr="00D41ED3" w:rsidRDefault="00D41ED3" w:rsidP="00F93C0E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56" w:name="_Hlk164448791"/>
      <w:bookmarkStart w:id="157" w:name="OLE_LINK59"/>
      <w:bookmarkStart w:id="158" w:name="OLE_LINK53"/>
      <w:bookmarkStart w:id="159" w:name="OLE_LINK82"/>
      <w:bookmarkStart w:id="160" w:name="OLE_LINK84"/>
      <w:bookmarkStart w:id="161" w:name="OLE_LINK85"/>
      <m:oMath>
        <m:r>
          <w:rPr>
            <w:rStyle w:val="Emphasis"/>
            <w:rFonts w:ascii="Cambria Math" w:hAnsi="Cambria Math"/>
            <w:szCs w:val="28"/>
          </w:rPr>
          <w:lastRenderedPageBreak/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156"/>
      <w:r w:rsidR="00F2125A" w:rsidRPr="00D41ED3">
        <w:rPr>
          <w:rStyle w:val="Emphasis"/>
          <w:iCs w:val="0"/>
          <w:szCs w:val="28"/>
          <w:lang w:val="ru-RU"/>
        </w:rPr>
        <w:t xml:space="preserve"> </w:t>
      </w:r>
      <w:bookmarkStart w:id="162" w:name="OLE_LINK56"/>
      <w:r w:rsidR="00F2125A" w:rsidRPr="00D41ED3">
        <w:rPr>
          <w:rStyle w:val="Emphasis"/>
          <w:iCs w:val="0"/>
          <w:szCs w:val="28"/>
          <w:lang w:val="ru-RU"/>
        </w:rPr>
        <w:t>по доступу к открытому и зашифрованному тексту</w:t>
      </w:r>
      <w:bookmarkEnd w:id="162"/>
      <w:r w:rsidR="00F2125A" w:rsidRPr="00D41ED3">
        <w:rPr>
          <w:rStyle w:val="Emphasis"/>
          <w:iCs w:val="0"/>
          <w:szCs w:val="28"/>
          <w:lang w:val="ru-RU"/>
        </w:rPr>
        <w:t>;</w:t>
      </w:r>
    </w:p>
    <w:p w14:paraId="5E826E08" w14:textId="1C871553" w:rsidR="00F2125A" w:rsidRPr="00D41ED3" w:rsidRDefault="00D41ED3" w:rsidP="00F93C0E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F2125A" w:rsidRPr="00D41ED3">
        <w:rPr>
          <w:rStyle w:val="Emphasis"/>
          <w:iCs w:val="0"/>
          <w:szCs w:val="28"/>
          <w:lang w:val="ru-RU"/>
        </w:rPr>
        <w:t xml:space="preserve"> по контролю над процессом шифрования;</w:t>
      </w:r>
    </w:p>
    <w:p w14:paraId="251C18DB" w14:textId="7EFC79C2" w:rsidR="00F2125A" w:rsidRPr="00D41ED3" w:rsidRDefault="00D41ED3" w:rsidP="00F93C0E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F2125A" w:rsidRPr="00D41ED3">
        <w:rPr>
          <w:rStyle w:val="Emphasis"/>
          <w:iCs w:val="0"/>
          <w:szCs w:val="28"/>
          <w:lang w:val="ru-RU"/>
        </w:rPr>
        <w:t xml:space="preserve"> по объему необходимых ресурсов;</w:t>
      </w:r>
    </w:p>
    <w:p w14:paraId="41615097" w14:textId="36D8007D" w:rsidR="00F2125A" w:rsidRPr="00D41ED3" w:rsidRDefault="00D41ED3" w:rsidP="00F93C0E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F2125A" w:rsidRPr="00D41ED3">
        <w:rPr>
          <w:rStyle w:val="Emphasis"/>
          <w:iCs w:val="0"/>
          <w:szCs w:val="28"/>
          <w:lang w:val="ru-RU"/>
        </w:rPr>
        <w:t xml:space="preserve"> по степени применимости к различным шифрам;</w:t>
      </w:r>
    </w:p>
    <w:p w14:paraId="3A64C322" w14:textId="17977C60" w:rsidR="00F2125A" w:rsidRPr="00D41ED3" w:rsidRDefault="00D41ED3" w:rsidP="00F93C0E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="00F2125A" w:rsidRPr="00D41ED3">
        <w:rPr>
          <w:rStyle w:val="Emphasis"/>
          <w:iCs w:val="0"/>
          <w:szCs w:val="28"/>
          <w:lang w:val="ru-RU"/>
        </w:rPr>
        <w:t xml:space="preserve"> по используемым средствам;</w:t>
      </w:r>
    </w:p>
    <w:p w14:paraId="2EC522A7" w14:textId="532D5C64" w:rsidR="00F2125A" w:rsidRPr="00EC2291" w:rsidRDefault="00D41ED3" w:rsidP="00F93C0E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6</m:t>
        </m:r>
      </m:oMath>
      <w:r w:rsidR="00F2125A" w:rsidRPr="00EC2291">
        <w:rPr>
          <w:rStyle w:val="Emphasis"/>
          <w:iCs w:val="0"/>
          <w:szCs w:val="28"/>
          <w:lang w:val="ru-RU"/>
        </w:rPr>
        <w:t xml:space="preserve"> по последствиям атаки</w:t>
      </w:r>
      <w:r w:rsidR="00F2125A" w:rsidRPr="00D41ED3">
        <w:rPr>
          <w:rStyle w:val="Emphasis"/>
          <w:iCs w:val="0"/>
          <w:szCs w:val="28"/>
          <w:lang w:val="ru-RU"/>
        </w:rPr>
        <w:t>;</w:t>
      </w:r>
    </w:p>
    <w:p w14:paraId="05B1D2FB" w14:textId="47971213" w:rsidR="00C7535B" w:rsidRDefault="00D41ED3" w:rsidP="00F93C0E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7</m:t>
        </m:r>
      </m:oMath>
      <w:r w:rsidR="00F2125A" w:rsidRPr="00EC2291">
        <w:rPr>
          <w:rStyle w:val="Emphasis"/>
          <w:iCs w:val="0"/>
          <w:szCs w:val="28"/>
          <w:lang w:val="ru-RU"/>
        </w:rPr>
        <w:t xml:space="preserve"> по возможности распараллеливани</w:t>
      </w:r>
      <w:r w:rsidR="00C7535B">
        <w:rPr>
          <w:rStyle w:val="Emphasis"/>
          <w:iCs w:val="0"/>
          <w:szCs w:val="28"/>
          <w:lang w:val="ru-RU"/>
        </w:rPr>
        <w:t>я</w:t>
      </w:r>
      <w:r w:rsidR="00F2125A" w:rsidRPr="00D41ED3">
        <w:rPr>
          <w:rStyle w:val="Emphasis"/>
          <w:iCs w:val="0"/>
          <w:szCs w:val="28"/>
          <w:lang w:val="ru-RU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768"/>
        <w:gridCol w:w="2784"/>
      </w:tblGrid>
      <w:tr w:rsidR="00C7535B" w:rsidRPr="00407B48" w14:paraId="50607952" w14:textId="77777777" w:rsidTr="00CE70F8">
        <w:tc>
          <w:tcPr>
            <w:tcW w:w="704" w:type="dxa"/>
          </w:tcPr>
          <w:p w14:paraId="738116EF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</w:p>
        </w:tc>
        <w:tc>
          <w:tcPr>
            <w:tcW w:w="2835" w:type="dxa"/>
          </w:tcPr>
          <w:p w14:paraId="3A59B3FA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CCA - Chosen Cyphertext Attack</w:t>
            </w:r>
          </w:p>
        </w:tc>
        <w:tc>
          <w:tcPr>
            <w:tcW w:w="2693" w:type="dxa"/>
          </w:tcPr>
          <w:p w14:paraId="1E5A600E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CPA - Chosen Plaintext Attack</w:t>
            </w:r>
          </w:p>
        </w:tc>
        <w:tc>
          <w:tcPr>
            <w:tcW w:w="2784" w:type="dxa"/>
          </w:tcPr>
          <w:p w14:paraId="0C23B196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SCA - Side channel attacks</w:t>
            </w:r>
          </w:p>
        </w:tc>
      </w:tr>
      <w:tr w:rsidR="00C7535B" w:rsidRPr="00407B48" w14:paraId="74C22CBB" w14:textId="77777777" w:rsidTr="00CE70F8">
        <w:tc>
          <w:tcPr>
            <w:tcW w:w="704" w:type="dxa"/>
          </w:tcPr>
          <w:p w14:paraId="201B109D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A1</w:t>
            </w:r>
          </w:p>
        </w:tc>
        <w:tc>
          <w:tcPr>
            <w:tcW w:w="2835" w:type="dxa"/>
          </w:tcPr>
          <w:p w14:paraId="495917FF" w14:textId="13C031EA" w:rsidR="00C7535B" w:rsidRPr="00407B48" w:rsidRDefault="00AC44D7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ins w:id="163" w:author="Тарханов Иван Александрович" w:date="2024-05-06T12:03:00Z">
              <w:r>
                <w:rPr>
                  <w:rStyle w:val="Emphasis"/>
                  <w:lang w:val="ru-RU"/>
                </w:rPr>
                <w:t>т</w:t>
              </w:r>
            </w:ins>
            <w:proofErr w:type="spellStart"/>
            <w:r w:rsidR="00C7535B" w:rsidRPr="00407B48">
              <w:rPr>
                <w:rStyle w:val="Emphasis"/>
              </w:rPr>
              <w:t>олько</w:t>
            </w:r>
            <w:proofErr w:type="spellEnd"/>
            <w:r w:rsidR="00C7535B" w:rsidRPr="00407B48">
              <w:rPr>
                <w:rStyle w:val="Emphasis"/>
              </w:rPr>
              <w:t xml:space="preserve"> </w:t>
            </w:r>
            <w:proofErr w:type="spellStart"/>
            <w:r w:rsidR="00C7535B" w:rsidRPr="00407B48">
              <w:rPr>
                <w:rStyle w:val="Emphasis"/>
              </w:rPr>
              <w:t>шифротекста</w:t>
            </w:r>
            <w:proofErr w:type="spellEnd"/>
          </w:p>
        </w:tc>
        <w:tc>
          <w:tcPr>
            <w:tcW w:w="2693" w:type="dxa"/>
          </w:tcPr>
          <w:p w14:paraId="79FA7DFB" w14:textId="64BCC839" w:rsidR="00C7535B" w:rsidRPr="00407B48" w:rsidRDefault="00AC44D7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ins w:id="164" w:author="Тарханов Иван Александрович" w:date="2024-05-06T12:02:00Z">
              <w:r>
                <w:rPr>
                  <w:rStyle w:val="Emphasis"/>
                  <w:lang w:val="ru-RU"/>
                </w:rPr>
                <w:t>о</w:t>
              </w:r>
            </w:ins>
            <w:proofErr w:type="spellStart"/>
            <w:r w:rsidR="00C7535B" w:rsidRPr="00407B48">
              <w:rPr>
                <w:rStyle w:val="Emphasis"/>
              </w:rPr>
              <w:t>ткрытый</w:t>
            </w:r>
            <w:proofErr w:type="spellEnd"/>
            <w:r w:rsidR="00C7535B" w:rsidRPr="00407B48">
              <w:rPr>
                <w:rStyle w:val="Emphasis"/>
              </w:rPr>
              <w:t xml:space="preserve"> </w:t>
            </w:r>
            <w:proofErr w:type="spellStart"/>
            <w:r w:rsidR="00C7535B" w:rsidRPr="00407B48">
              <w:rPr>
                <w:rStyle w:val="Emphasis"/>
              </w:rPr>
              <w:t>текст</w:t>
            </w:r>
            <w:proofErr w:type="spellEnd"/>
          </w:p>
        </w:tc>
        <w:tc>
          <w:tcPr>
            <w:tcW w:w="2784" w:type="dxa"/>
          </w:tcPr>
          <w:p w14:paraId="19BFF90D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информация</w:t>
            </w:r>
            <w:proofErr w:type="spellEnd"/>
            <w:r w:rsidRPr="00407B48">
              <w:rPr>
                <w:rStyle w:val="Emphasis"/>
              </w:rPr>
              <w:t xml:space="preserve"> </w:t>
            </w:r>
            <w:proofErr w:type="spellStart"/>
            <w:r w:rsidRPr="00407B48">
              <w:rPr>
                <w:rStyle w:val="Emphasis"/>
              </w:rPr>
              <w:t>из</w:t>
            </w:r>
            <w:proofErr w:type="spellEnd"/>
            <w:r w:rsidRPr="00407B48">
              <w:rPr>
                <w:rStyle w:val="Emphasis"/>
              </w:rPr>
              <w:t xml:space="preserve"> </w:t>
            </w:r>
            <w:proofErr w:type="spellStart"/>
            <w:r w:rsidRPr="00407B48">
              <w:rPr>
                <w:rStyle w:val="Emphasis"/>
              </w:rPr>
              <w:t>побочных</w:t>
            </w:r>
            <w:proofErr w:type="spellEnd"/>
            <w:r w:rsidRPr="00407B48">
              <w:rPr>
                <w:rStyle w:val="Emphasis"/>
              </w:rPr>
              <w:t xml:space="preserve"> </w:t>
            </w:r>
            <w:proofErr w:type="spellStart"/>
            <w:r w:rsidRPr="00407B48">
              <w:rPr>
                <w:rStyle w:val="Emphasis"/>
              </w:rPr>
              <w:t>каналов</w:t>
            </w:r>
            <w:proofErr w:type="spellEnd"/>
          </w:p>
        </w:tc>
      </w:tr>
      <w:tr w:rsidR="00C7535B" w:rsidRPr="00407B48" w14:paraId="1E2BBF54" w14:textId="77777777" w:rsidTr="00CE70F8">
        <w:tc>
          <w:tcPr>
            <w:tcW w:w="704" w:type="dxa"/>
          </w:tcPr>
          <w:p w14:paraId="583AE6F0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A2</w:t>
            </w:r>
          </w:p>
        </w:tc>
        <w:tc>
          <w:tcPr>
            <w:tcW w:w="2835" w:type="dxa"/>
          </w:tcPr>
          <w:p w14:paraId="66BA5954" w14:textId="77777777" w:rsidR="00C7535B" w:rsidRPr="00C7535B" w:rsidRDefault="00C7535B" w:rsidP="00CE70F8">
            <w:pPr>
              <w:spacing w:line="360" w:lineRule="auto"/>
              <w:rPr>
                <w:rStyle w:val="Emphasis"/>
                <w:iCs w:val="0"/>
                <w:lang w:val="ru-RU"/>
              </w:rPr>
            </w:pPr>
            <w:r w:rsidRPr="00C7535B">
              <w:rPr>
                <w:rStyle w:val="Emphasis"/>
                <w:lang w:val="ru-RU"/>
              </w:rPr>
              <w:t>активная, с имитацией и подменой сообщения</w:t>
            </w:r>
          </w:p>
        </w:tc>
        <w:tc>
          <w:tcPr>
            <w:tcW w:w="2693" w:type="dxa"/>
          </w:tcPr>
          <w:p w14:paraId="1601EB0C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пассивная</w:t>
            </w:r>
            <w:proofErr w:type="spellEnd"/>
          </w:p>
        </w:tc>
        <w:tc>
          <w:tcPr>
            <w:tcW w:w="2784" w:type="dxa"/>
          </w:tcPr>
          <w:p w14:paraId="62A2E4AD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активная</w:t>
            </w:r>
            <w:proofErr w:type="spellEnd"/>
          </w:p>
        </w:tc>
      </w:tr>
      <w:tr w:rsidR="00C7535B" w:rsidRPr="00407B48" w14:paraId="70493730" w14:textId="77777777" w:rsidTr="00CE70F8">
        <w:tc>
          <w:tcPr>
            <w:tcW w:w="704" w:type="dxa"/>
          </w:tcPr>
          <w:p w14:paraId="0F57C45F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A3</w:t>
            </w:r>
          </w:p>
        </w:tc>
        <w:tc>
          <w:tcPr>
            <w:tcW w:w="2835" w:type="dxa"/>
          </w:tcPr>
          <w:p w14:paraId="35153599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память</w:t>
            </w:r>
            <w:proofErr w:type="spellEnd"/>
            <w:r w:rsidRPr="00407B48">
              <w:rPr>
                <w:rStyle w:val="Emphasis"/>
              </w:rPr>
              <w:t xml:space="preserve"> и </w:t>
            </w:r>
            <w:proofErr w:type="spellStart"/>
            <w:r w:rsidRPr="00407B48">
              <w:rPr>
                <w:rStyle w:val="Emphasis"/>
              </w:rPr>
              <w:t>время</w:t>
            </w:r>
            <w:proofErr w:type="spellEnd"/>
          </w:p>
        </w:tc>
        <w:tc>
          <w:tcPr>
            <w:tcW w:w="2693" w:type="dxa"/>
          </w:tcPr>
          <w:p w14:paraId="09B5F432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данные</w:t>
            </w:r>
            <w:proofErr w:type="spellEnd"/>
          </w:p>
        </w:tc>
        <w:tc>
          <w:tcPr>
            <w:tcW w:w="2784" w:type="dxa"/>
          </w:tcPr>
          <w:p w14:paraId="2465CBD4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память</w:t>
            </w:r>
            <w:proofErr w:type="spellEnd"/>
            <w:r w:rsidRPr="00407B48">
              <w:rPr>
                <w:rStyle w:val="Emphasis"/>
              </w:rPr>
              <w:t xml:space="preserve">, </w:t>
            </w:r>
            <w:proofErr w:type="spellStart"/>
            <w:r w:rsidRPr="00407B48">
              <w:rPr>
                <w:rStyle w:val="Emphasis"/>
              </w:rPr>
              <w:t>время</w:t>
            </w:r>
            <w:proofErr w:type="spellEnd"/>
            <w:r w:rsidRPr="00407B48">
              <w:rPr>
                <w:rStyle w:val="Emphasis"/>
              </w:rPr>
              <w:t xml:space="preserve"> и </w:t>
            </w:r>
            <w:proofErr w:type="spellStart"/>
            <w:r w:rsidRPr="00407B48">
              <w:rPr>
                <w:rStyle w:val="Emphasis"/>
              </w:rPr>
              <w:t>данные</w:t>
            </w:r>
            <w:proofErr w:type="spellEnd"/>
          </w:p>
        </w:tc>
      </w:tr>
      <w:tr w:rsidR="00C7535B" w:rsidRPr="00407B48" w14:paraId="3088716F" w14:textId="77777777" w:rsidTr="00CE70F8">
        <w:tc>
          <w:tcPr>
            <w:tcW w:w="704" w:type="dxa"/>
          </w:tcPr>
          <w:p w14:paraId="43D72EF6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A4</w:t>
            </w:r>
          </w:p>
        </w:tc>
        <w:tc>
          <w:tcPr>
            <w:tcW w:w="2835" w:type="dxa"/>
          </w:tcPr>
          <w:p w14:paraId="31317D64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универсальная</w:t>
            </w:r>
            <w:proofErr w:type="spellEnd"/>
          </w:p>
        </w:tc>
        <w:tc>
          <w:tcPr>
            <w:tcW w:w="2693" w:type="dxa"/>
          </w:tcPr>
          <w:p w14:paraId="52A43FFE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универсальная</w:t>
            </w:r>
            <w:proofErr w:type="spellEnd"/>
          </w:p>
        </w:tc>
        <w:tc>
          <w:tcPr>
            <w:tcW w:w="2784" w:type="dxa"/>
          </w:tcPr>
          <w:p w14:paraId="0237C4E0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универсальная</w:t>
            </w:r>
            <w:proofErr w:type="spellEnd"/>
          </w:p>
        </w:tc>
      </w:tr>
      <w:tr w:rsidR="00C7535B" w:rsidRPr="000B61DF" w14:paraId="65E1872C" w14:textId="77777777" w:rsidTr="00CE70F8">
        <w:tc>
          <w:tcPr>
            <w:tcW w:w="704" w:type="dxa"/>
          </w:tcPr>
          <w:p w14:paraId="7D7481AB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A5</w:t>
            </w:r>
          </w:p>
        </w:tc>
        <w:tc>
          <w:tcPr>
            <w:tcW w:w="2835" w:type="dxa"/>
          </w:tcPr>
          <w:p w14:paraId="799F85DD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математические</w:t>
            </w:r>
            <w:proofErr w:type="spellEnd"/>
            <w:r w:rsidRPr="00407B48">
              <w:rPr>
                <w:rStyle w:val="Emphasis"/>
              </w:rPr>
              <w:t xml:space="preserve"> </w:t>
            </w:r>
            <w:proofErr w:type="spellStart"/>
            <w:r w:rsidRPr="00407B48">
              <w:rPr>
                <w:rStyle w:val="Emphasis"/>
              </w:rPr>
              <w:t>методы</w:t>
            </w:r>
            <w:proofErr w:type="spellEnd"/>
          </w:p>
        </w:tc>
        <w:tc>
          <w:tcPr>
            <w:tcW w:w="2693" w:type="dxa"/>
          </w:tcPr>
          <w:p w14:paraId="77DF5C27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математические</w:t>
            </w:r>
            <w:proofErr w:type="spellEnd"/>
            <w:r w:rsidRPr="00407B48">
              <w:rPr>
                <w:rStyle w:val="Emphasis"/>
              </w:rPr>
              <w:t xml:space="preserve"> </w:t>
            </w:r>
            <w:proofErr w:type="spellStart"/>
            <w:r w:rsidRPr="00407B48">
              <w:rPr>
                <w:rStyle w:val="Emphasis"/>
              </w:rPr>
              <w:t>методы</w:t>
            </w:r>
            <w:proofErr w:type="spellEnd"/>
          </w:p>
        </w:tc>
        <w:tc>
          <w:tcPr>
            <w:tcW w:w="2784" w:type="dxa"/>
          </w:tcPr>
          <w:p w14:paraId="4EDF4186" w14:textId="77777777" w:rsidR="00C7535B" w:rsidRPr="00C7535B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lang w:val="ru-RU"/>
              </w:rPr>
            </w:pPr>
            <w:r w:rsidRPr="00C7535B">
              <w:rPr>
                <w:rStyle w:val="Emphasis"/>
                <w:lang w:val="ru-RU"/>
              </w:rPr>
              <w:t>перехватчики физических параметров процесса шифрования</w:t>
            </w:r>
          </w:p>
        </w:tc>
      </w:tr>
      <w:tr w:rsidR="00C7535B" w:rsidRPr="00407B48" w14:paraId="759B2F46" w14:textId="77777777" w:rsidTr="00CE70F8">
        <w:tc>
          <w:tcPr>
            <w:tcW w:w="704" w:type="dxa"/>
          </w:tcPr>
          <w:p w14:paraId="180B867E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A6</w:t>
            </w:r>
          </w:p>
        </w:tc>
        <w:tc>
          <w:tcPr>
            <w:tcW w:w="2835" w:type="dxa"/>
          </w:tcPr>
          <w:p w14:paraId="0D334BA5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</w:rPr>
            </w:pPr>
            <w:proofErr w:type="spellStart"/>
            <w:r w:rsidRPr="00407B48">
              <w:rPr>
                <w:rStyle w:val="Emphasis"/>
              </w:rPr>
              <w:t>Нарушение</w:t>
            </w:r>
            <w:proofErr w:type="spellEnd"/>
          </w:p>
          <w:p w14:paraId="03E9B171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конфиденциальности</w:t>
            </w:r>
            <w:proofErr w:type="spellEnd"/>
          </w:p>
        </w:tc>
        <w:tc>
          <w:tcPr>
            <w:tcW w:w="2693" w:type="dxa"/>
          </w:tcPr>
          <w:p w14:paraId="3748EDE1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нарушение</w:t>
            </w:r>
            <w:proofErr w:type="spellEnd"/>
            <w:r w:rsidRPr="00407B48">
              <w:rPr>
                <w:rStyle w:val="Emphasis"/>
              </w:rPr>
              <w:t xml:space="preserve"> </w:t>
            </w:r>
            <w:proofErr w:type="spellStart"/>
            <w:r w:rsidRPr="00407B48">
              <w:rPr>
                <w:rStyle w:val="Emphasis"/>
              </w:rPr>
              <w:t>конфиденциальности</w:t>
            </w:r>
            <w:proofErr w:type="spellEnd"/>
          </w:p>
        </w:tc>
        <w:tc>
          <w:tcPr>
            <w:tcW w:w="2784" w:type="dxa"/>
          </w:tcPr>
          <w:p w14:paraId="03DAA290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нарушение</w:t>
            </w:r>
            <w:proofErr w:type="spellEnd"/>
            <w:r w:rsidRPr="00407B48">
              <w:rPr>
                <w:rStyle w:val="Emphasis"/>
              </w:rPr>
              <w:t xml:space="preserve"> </w:t>
            </w:r>
            <w:proofErr w:type="spellStart"/>
            <w:r w:rsidRPr="00407B48">
              <w:rPr>
                <w:rStyle w:val="Emphasis"/>
              </w:rPr>
              <w:t>конфиденциальности</w:t>
            </w:r>
            <w:proofErr w:type="spellEnd"/>
          </w:p>
        </w:tc>
      </w:tr>
      <w:tr w:rsidR="00C7535B" w:rsidRPr="00407B48" w14:paraId="5A9640A7" w14:textId="77777777" w:rsidTr="00CE70F8">
        <w:tc>
          <w:tcPr>
            <w:tcW w:w="704" w:type="dxa"/>
          </w:tcPr>
          <w:p w14:paraId="5D717CC6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r w:rsidRPr="00407B48">
              <w:rPr>
                <w:rStyle w:val="Emphasis"/>
              </w:rPr>
              <w:t>A7</w:t>
            </w:r>
          </w:p>
        </w:tc>
        <w:tc>
          <w:tcPr>
            <w:tcW w:w="2835" w:type="dxa"/>
          </w:tcPr>
          <w:p w14:paraId="65CCAAF1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распределенная</w:t>
            </w:r>
            <w:proofErr w:type="spellEnd"/>
          </w:p>
        </w:tc>
        <w:tc>
          <w:tcPr>
            <w:tcW w:w="2693" w:type="dxa"/>
          </w:tcPr>
          <w:p w14:paraId="77C6D8C8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не</w:t>
            </w:r>
            <w:proofErr w:type="spellEnd"/>
            <w:r w:rsidRPr="00407B48">
              <w:rPr>
                <w:rStyle w:val="Emphasis"/>
              </w:rPr>
              <w:t xml:space="preserve"> </w:t>
            </w:r>
            <w:proofErr w:type="spellStart"/>
            <w:r w:rsidRPr="00407B48">
              <w:rPr>
                <w:rStyle w:val="Emphasis"/>
              </w:rPr>
              <w:t>распределенная</w:t>
            </w:r>
            <w:proofErr w:type="spellEnd"/>
          </w:p>
        </w:tc>
        <w:tc>
          <w:tcPr>
            <w:tcW w:w="2784" w:type="dxa"/>
          </w:tcPr>
          <w:p w14:paraId="22776CD1" w14:textId="77777777" w:rsidR="00C7535B" w:rsidRPr="00407B48" w:rsidRDefault="00C7535B" w:rsidP="00CE70F8">
            <w:pPr>
              <w:spacing w:line="360" w:lineRule="auto"/>
              <w:jc w:val="both"/>
              <w:rPr>
                <w:rStyle w:val="Emphasis"/>
                <w:iCs w:val="0"/>
              </w:rPr>
            </w:pPr>
            <w:proofErr w:type="spellStart"/>
            <w:r w:rsidRPr="00407B48">
              <w:rPr>
                <w:rStyle w:val="Emphasis"/>
              </w:rPr>
              <w:t>распределенная</w:t>
            </w:r>
            <w:proofErr w:type="spellEnd"/>
          </w:p>
        </w:tc>
      </w:tr>
    </w:tbl>
    <w:p w14:paraId="71218BD4" w14:textId="77777777" w:rsidR="00C7535B" w:rsidRPr="00C7535B" w:rsidRDefault="00C7535B" w:rsidP="00C7535B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bookmarkEnd w:id="144"/>
    <w:bookmarkEnd w:id="148"/>
    <w:bookmarkEnd w:id="149"/>
    <w:bookmarkEnd w:id="157"/>
    <w:bookmarkEnd w:id="158"/>
    <w:bookmarkEnd w:id="159"/>
    <w:bookmarkEnd w:id="160"/>
    <w:bookmarkEnd w:id="161"/>
    <w:p w14:paraId="4155848D" w14:textId="3E40A8F5" w:rsidR="00C7535B" w:rsidRDefault="00933D6F" w:rsidP="00C7535B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EC2291">
        <w:rPr>
          <w:rStyle w:val="Emphasis"/>
          <w:szCs w:val="28"/>
          <w:lang w:val="ru-RU"/>
        </w:rPr>
        <w:t xml:space="preserve">Для подсчёта функции взаимного влияния, которая определена в формуле (10) </w:t>
      </w:r>
      <w:r w:rsidR="00061C5D">
        <w:rPr>
          <w:rStyle w:val="Emphasis"/>
          <w:szCs w:val="28"/>
          <w:lang w:val="ru-RU"/>
        </w:rPr>
        <w:t>были</w:t>
      </w:r>
      <w:r w:rsidR="00061C5D" w:rsidRPr="00EC2291">
        <w:rPr>
          <w:rStyle w:val="Emphasis"/>
          <w:szCs w:val="28"/>
          <w:lang w:val="ru-RU"/>
        </w:rPr>
        <w:t xml:space="preserve"> </w:t>
      </w:r>
      <w:r w:rsidRPr="00EC2291">
        <w:rPr>
          <w:rStyle w:val="Emphasis"/>
          <w:szCs w:val="28"/>
          <w:lang w:val="ru-RU"/>
        </w:rPr>
        <w:t>зада</w:t>
      </w:r>
      <w:r w:rsidR="00061C5D">
        <w:rPr>
          <w:rStyle w:val="Emphasis"/>
          <w:szCs w:val="28"/>
          <w:lang w:val="ru-RU"/>
        </w:rPr>
        <w:t>ны</w:t>
      </w:r>
      <w:r w:rsidRPr="00EC2291">
        <w:rPr>
          <w:rStyle w:val="Emphasis"/>
          <w:szCs w:val="28"/>
          <w:lang w:val="ru-RU"/>
        </w:rPr>
        <w:t xml:space="preserve"> конкретные значения влияния параметров атаки на параметры криптосистемы</w:t>
      </w:r>
      <w:r w:rsidR="00B8528A" w:rsidRPr="00D41ED3">
        <w:rPr>
          <w:rStyle w:val="Emphasis"/>
          <w:szCs w:val="28"/>
          <w:lang w:val="ru-RU"/>
        </w:rPr>
        <w:t xml:space="preserve">, </w:t>
      </w:r>
      <w:r w:rsidR="00C7535B">
        <w:rPr>
          <w:rStyle w:val="Emphasis"/>
          <w:szCs w:val="28"/>
          <w:lang w:val="ru-RU"/>
        </w:rPr>
        <w:t>и взаимное влияние параметров взломщика и параметров атаки.</w:t>
      </w:r>
      <w:r w:rsidR="00061C5D">
        <w:rPr>
          <w:rStyle w:val="Emphasis"/>
          <w:szCs w:val="28"/>
          <w:lang w:val="ru-RU"/>
        </w:rPr>
        <w:t xml:space="preserve"> </w:t>
      </w:r>
      <w:r w:rsidR="00061C5D">
        <w:rPr>
          <w:rStyle w:val="Emphasis"/>
          <w:szCs w:val="28"/>
          <w:lang w:val="ru-RU"/>
        </w:rPr>
        <w:lastRenderedPageBreak/>
        <w:t>Подбор коэффициентов осуществлялся экспертом по информационной безопасности из ФИЦ ИУ РАН.</w:t>
      </w:r>
    </w:p>
    <w:tbl>
      <w:tblPr>
        <w:tblStyle w:val="TableGrid"/>
        <w:tblW w:w="0" w:type="auto"/>
        <w:tblInd w:w="26" w:type="dxa"/>
        <w:tblLayout w:type="fixed"/>
        <w:tblLook w:val="04A0" w:firstRow="1" w:lastRow="0" w:firstColumn="1" w:lastColumn="0" w:noHBand="0" w:noVBand="1"/>
      </w:tblPr>
      <w:tblGrid>
        <w:gridCol w:w="678"/>
        <w:gridCol w:w="888"/>
        <w:gridCol w:w="1170"/>
        <w:gridCol w:w="1212"/>
        <w:gridCol w:w="1259"/>
        <w:gridCol w:w="1259"/>
        <w:gridCol w:w="1354"/>
        <w:gridCol w:w="1170"/>
      </w:tblGrid>
      <w:tr w:rsidR="00C7535B" w:rsidRPr="00E25956" w14:paraId="254889EA" w14:textId="77777777" w:rsidTr="00932356">
        <w:tc>
          <w:tcPr>
            <w:tcW w:w="678" w:type="dxa"/>
          </w:tcPr>
          <w:p w14:paraId="6D58DDF0" w14:textId="77777777" w:rsidR="00C7535B" w:rsidRPr="0033085F" w:rsidRDefault="00C7535B" w:rsidP="00CE70F8">
            <w:pPr>
              <w:spacing w:line="360" w:lineRule="auto"/>
              <w:jc w:val="both"/>
              <w:rPr>
                <w:b/>
                <w:bCs/>
              </w:rPr>
            </w:pPr>
            <w:bookmarkStart w:id="165" w:name="_Hlk165671757"/>
            <w:bookmarkStart w:id="166" w:name="_Hlk165676121"/>
            <w:r w:rsidRPr="0033085F">
              <w:rPr>
                <w:b/>
                <w:bCs/>
              </w:rPr>
              <w:t>RSA</w:t>
            </w:r>
          </w:p>
        </w:tc>
        <w:tc>
          <w:tcPr>
            <w:tcW w:w="888" w:type="dxa"/>
          </w:tcPr>
          <w:p w14:paraId="05472FD6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A1</w:t>
            </w:r>
          </w:p>
        </w:tc>
        <w:tc>
          <w:tcPr>
            <w:tcW w:w="1170" w:type="dxa"/>
          </w:tcPr>
          <w:p w14:paraId="1702CABC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A2</w:t>
            </w:r>
          </w:p>
        </w:tc>
        <w:tc>
          <w:tcPr>
            <w:tcW w:w="1212" w:type="dxa"/>
          </w:tcPr>
          <w:p w14:paraId="6128454B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A3</w:t>
            </w:r>
          </w:p>
        </w:tc>
        <w:tc>
          <w:tcPr>
            <w:tcW w:w="1259" w:type="dxa"/>
          </w:tcPr>
          <w:p w14:paraId="60F73486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A4</w:t>
            </w:r>
          </w:p>
        </w:tc>
        <w:tc>
          <w:tcPr>
            <w:tcW w:w="1259" w:type="dxa"/>
          </w:tcPr>
          <w:p w14:paraId="06A6D033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A5</w:t>
            </w:r>
          </w:p>
        </w:tc>
        <w:tc>
          <w:tcPr>
            <w:tcW w:w="1354" w:type="dxa"/>
          </w:tcPr>
          <w:p w14:paraId="488DEDFF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A6</w:t>
            </w:r>
          </w:p>
        </w:tc>
        <w:tc>
          <w:tcPr>
            <w:tcW w:w="1170" w:type="dxa"/>
          </w:tcPr>
          <w:p w14:paraId="07F035B1" w14:textId="77777777" w:rsidR="00C7535B" w:rsidRPr="00E25956" w:rsidRDefault="00C7535B" w:rsidP="00CE70F8">
            <w:pPr>
              <w:spacing w:line="360" w:lineRule="auto"/>
              <w:jc w:val="both"/>
            </w:pPr>
            <w:r>
              <w:t>A7</w:t>
            </w:r>
          </w:p>
        </w:tc>
      </w:tr>
      <w:tr w:rsidR="00C7535B" w:rsidRPr="00ED6565" w14:paraId="5CB98808" w14:textId="77777777" w:rsidTr="00CE70F8">
        <w:tc>
          <w:tcPr>
            <w:tcW w:w="678" w:type="dxa"/>
          </w:tcPr>
          <w:p w14:paraId="6ADF9BD7" w14:textId="77777777" w:rsidR="00C7535B" w:rsidRPr="00901276" w:rsidRDefault="00C7535B" w:rsidP="00CE70F8">
            <w:pPr>
              <w:spacing w:line="360" w:lineRule="auto"/>
              <w:jc w:val="both"/>
            </w:pPr>
            <w:r>
              <w:t>C1</w:t>
            </w:r>
          </w:p>
        </w:tc>
        <w:tc>
          <w:tcPr>
            <w:tcW w:w="888" w:type="dxa"/>
          </w:tcPr>
          <w:p w14:paraId="1F6A6C09" w14:textId="77777777" w:rsidR="00C7535B" w:rsidRPr="00ED6565" w:rsidRDefault="00C7535B" w:rsidP="00CE70F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D6565">
              <w:rPr>
                <w:sz w:val="22"/>
                <w:szCs w:val="22"/>
              </w:rPr>
              <w:t>0.5;0;1</w:t>
            </w:r>
          </w:p>
        </w:tc>
        <w:tc>
          <w:tcPr>
            <w:tcW w:w="1170" w:type="dxa"/>
          </w:tcPr>
          <w:p w14:paraId="50BF6285" w14:textId="77777777" w:rsidR="00C7535B" w:rsidRPr="00ED6565" w:rsidRDefault="00C7535B" w:rsidP="00CE70F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D6565">
              <w:rPr>
                <w:sz w:val="22"/>
                <w:szCs w:val="22"/>
              </w:rPr>
              <w:t>0.25;0.5;1</w:t>
            </w:r>
          </w:p>
        </w:tc>
        <w:tc>
          <w:tcPr>
            <w:tcW w:w="1212" w:type="dxa"/>
          </w:tcPr>
          <w:p w14:paraId="59336C92" w14:textId="2F256439" w:rsidR="00C7535B" w:rsidRPr="00ED6565" w:rsidRDefault="00FD0F04" w:rsidP="00CE70F8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7535B" w:rsidRPr="00ED6565">
              <w:rPr>
                <w:sz w:val="22"/>
                <w:szCs w:val="22"/>
              </w:rPr>
              <w:t>;0.5;0.5</w:t>
            </w:r>
          </w:p>
        </w:tc>
        <w:tc>
          <w:tcPr>
            <w:tcW w:w="1259" w:type="dxa"/>
          </w:tcPr>
          <w:p w14:paraId="24D8F83B" w14:textId="77777777" w:rsidR="00C7535B" w:rsidRPr="00ED6565" w:rsidRDefault="00C7535B" w:rsidP="00CE70F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D6565">
              <w:rPr>
                <w:sz w:val="22"/>
                <w:szCs w:val="22"/>
              </w:rPr>
              <w:t>0.5;0.5;0.5</w:t>
            </w:r>
          </w:p>
        </w:tc>
        <w:tc>
          <w:tcPr>
            <w:tcW w:w="1259" w:type="dxa"/>
          </w:tcPr>
          <w:p w14:paraId="32B7A515" w14:textId="5040C8AE" w:rsidR="00C7535B" w:rsidRPr="00ED6565" w:rsidRDefault="00C7535B" w:rsidP="00CE70F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D6565">
              <w:rPr>
                <w:sz w:val="22"/>
                <w:szCs w:val="22"/>
              </w:rPr>
              <w:t>0.7;0.7;0.</w:t>
            </w:r>
            <w:r w:rsidR="009E51E0">
              <w:rPr>
                <w:sz w:val="22"/>
                <w:szCs w:val="22"/>
              </w:rPr>
              <w:t>5</w:t>
            </w:r>
          </w:p>
        </w:tc>
        <w:tc>
          <w:tcPr>
            <w:tcW w:w="1354" w:type="dxa"/>
          </w:tcPr>
          <w:p w14:paraId="4A44F291" w14:textId="77777777" w:rsidR="00C7535B" w:rsidRPr="00ED6565" w:rsidRDefault="00C7535B" w:rsidP="00CE70F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D6565">
              <w:rPr>
                <w:sz w:val="22"/>
                <w:szCs w:val="22"/>
              </w:rPr>
              <w:t>0.5;0.5;0.5</w:t>
            </w:r>
          </w:p>
        </w:tc>
        <w:tc>
          <w:tcPr>
            <w:tcW w:w="1170" w:type="dxa"/>
          </w:tcPr>
          <w:p w14:paraId="521A79A5" w14:textId="77777777" w:rsidR="00C7535B" w:rsidRPr="00ED6565" w:rsidRDefault="00C7535B" w:rsidP="00CE70F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D6565">
              <w:rPr>
                <w:sz w:val="22"/>
                <w:szCs w:val="22"/>
              </w:rPr>
              <w:t>0.7;0.3;0.7</w:t>
            </w:r>
          </w:p>
        </w:tc>
      </w:tr>
      <w:tr w:rsidR="00C7535B" w14:paraId="35EEE194" w14:textId="77777777" w:rsidTr="00CE70F8">
        <w:tc>
          <w:tcPr>
            <w:tcW w:w="678" w:type="dxa"/>
          </w:tcPr>
          <w:p w14:paraId="54A4739F" w14:textId="77777777" w:rsidR="00C7535B" w:rsidRPr="00901276" w:rsidRDefault="00C7535B" w:rsidP="00CE70F8">
            <w:pPr>
              <w:spacing w:line="360" w:lineRule="auto"/>
              <w:jc w:val="both"/>
            </w:pPr>
            <w:r>
              <w:t>C2</w:t>
            </w:r>
          </w:p>
        </w:tc>
        <w:tc>
          <w:tcPr>
            <w:tcW w:w="888" w:type="dxa"/>
          </w:tcPr>
          <w:p w14:paraId="43F47700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;0;1</w:t>
            </w:r>
          </w:p>
        </w:tc>
        <w:tc>
          <w:tcPr>
            <w:tcW w:w="1170" w:type="dxa"/>
          </w:tcPr>
          <w:p w14:paraId="1486057B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12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;1</w:t>
            </w:r>
          </w:p>
        </w:tc>
        <w:tc>
          <w:tcPr>
            <w:tcW w:w="1212" w:type="dxa"/>
          </w:tcPr>
          <w:p w14:paraId="748D0849" w14:textId="1B0EA6A2" w:rsidR="00C7535B" w:rsidRDefault="00FD0F04" w:rsidP="00CE70F8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="00C7535B" w:rsidRPr="00ED6565">
              <w:rPr>
                <w:sz w:val="22"/>
                <w:szCs w:val="22"/>
              </w:rPr>
              <w:t>;0.</w:t>
            </w:r>
            <w:r w:rsidR="00C7535B">
              <w:rPr>
                <w:sz w:val="22"/>
                <w:szCs w:val="22"/>
              </w:rPr>
              <w:t>2</w:t>
            </w:r>
            <w:r w:rsidR="00C7535B" w:rsidRPr="00ED6565">
              <w:rPr>
                <w:sz w:val="22"/>
                <w:szCs w:val="22"/>
              </w:rPr>
              <w:t>5;0.</w:t>
            </w:r>
            <w:r w:rsidR="009E51E0">
              <w:rPr>
                <w:sz w:val="22"/>
                <w:szCs w:val="22"/>
              </w:rPr>
              <w:t>4</w:t>
            </w:r>
          </w:p>
        </w:tc>
        <w:tc>
          <w:tcPr>
            <w:tcW w:w="1259" w:type="dxa"/>
          </w:tcPr>
          <w:p w14:paraId="6183D918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4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59" w:type="dxa"/>
          </w:tcPr>
          <w:p w14:paraId="1A2C623C" w14:textId="508F0C1B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35</w:t>
            </w:r>
            <w:r w:rsidRPr="00ED6565">
              <w:rPr>
                <w:sz w:val="22"/>
                <w:szCs w:val="22"/>
              </w:rPr>
              <w:t>;0</w:t>
            </w:r>
            <w:r w:rsidR="009E51E0">
              <w:rPr>
                <w:sz w:val="22"/>
                <w:szCs w:val="22"/>
              </w:rPr>
              <w:t>.4</w:t>
            </w:r>
          </w:p>
        </w:tc>
        <w:tc>
          <w:tcPr>
            <w:tcW w:w="1354" w:type="dxa"/>
          </w:tcPr>
          <w:p w14:paraId="33C15C95" w14:textId="524D6624" w:rsidR="00C7535B" w:rsidRPr="009E51E0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 w:rsidR="009E51E0"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1C09903B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5</w:t>
            </w:r>
          </w:p>
        </w:tc>
      </w:tr>
      <w:tr w:rsidR="00C85E79" w14:paraId="44E6A6C2" w14:textId="77777777" w:rsidTr="00CE70F8">
        <w:tc>
          <w:tcPr>
            <w:tcW w:w="678" w:type="dxa"/>
          </w:tcPr>
          <w:p w14:paraId="2850C2CF" w14:textId="77777777" w:rsidR="00C85E79" w:rsidRPr="00901276" w:rsidRDefault="00C85E79" w:rsidP="00C85E79">
            <w:pPr>
              <w:spacing w:line="360" w:lineRule="auto"/>
              <w:jc w:val="both"/>
            </w:pPr>
            <w:bookmarkStart w:id="167" w:name="_Hlk165805913"/>
            <w:r>
              <w:t>C3</w:t>
            </w:r>
          </w:p>
        </w:tc>
        <w:tc>
          <w:tcPr>
            <w:tcW w:w="888" w:type="dxa"/>
          </w:tcPr>
          <w:p w14:paraId="3D4E4316" w14:textId="5D27DC9A" w:rsidR="00C85E79" w:rsidRPr="00ED6565" w:rsidRDefault="00C85E79" w:rsidP="00C85E79">
            <w:pPr>
              <w:spacing w:line="360" w:lineRule="auto"/>
              <w:jc w:val="both"/>
            </w:pPr>
            <w:r>
              <w:t>0.125;0;1</w:t>
            </w:r>
          </w:p>
        </w:tc>
        <w:tc>
          <w:tcPr>
            <w:tcW w:w="1170" w:type="dxa"/>
          </w:tcPr>
          <w:p w14:paraId="7E706C32" w14:textId="023D6446" w:rsidR="00C85E79" w:rsidRDefault="00C85E79" w:rsidP="00C85E79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0.01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>0.05</w:t>
            </w:r>
          </w:p>
        </w:tc>
        <w:tc>
          <w:tcPr>
            <w:tcW w:w="1212" w:type="dxa"/>
          </w:tcPr>
          <w:p w14:paraId="39F3A5C3" w14:textId="13A6F6C3" w:rsidR="00C85E79" w:rsidRDefault="00C85E79" w:rsidP="00C85E79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01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1259" w:type="dxa"/>
          </w:tcPr>
          <w:p w14:paraId="532AFD62" w14:textId="6F582C61" w:rsidR="00C85E79" w:rsidRPr="00ED6565" w:rsidRDefault="00C85E79" w:rsidP="00C85E79">
            <w:pPr>
              <w:spacing w:line="360" w:lineRule="auto"/>
              <w:jc w:val="both"/>
            </w:pPr>
            <w:r>
              <w:t>0.1;0.1;0.1</w:t>
            </w:r>
          </w:p>
        </w:tc>
        <w:tc>
          <w:tcPr>
            <w:tcW w:w="1259" w:type="dxa"/>
          </w:tcPr>
          <w:p w14:paraId="334786BF" w14:textId="5F04F18B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05</w:t>
            </w:r>
          </w:p>
        </w:tc>
        <w:tc>
          <w:tcPr>
            <w:tcW w:w="1354" w:type="dxa"/>
          </w:tcPr>
          <w:p w14:paraId="5A0927AD" w14:textId="0A6790D5" w:rsidR="00C85E79" w:rsidRPr="0011282A" w:rsidRDefault="00C85E79" w:rsidP="00C85E79">
            <w:pPr>
              <w:spacing w:line="360" w:lineRule="auto"/>
              <w:jc w:val="both"/>
            </w:pPr>
            <w:r>
              <w:t>0.01;0.01;0.01</w:t>
            </w:r>
          </w:p>
        </w:tc>
        <w:tc>
          <w:tcPr>
            <w:tcW w:w="1170" w:type="dxa"/>
          </w:tcPr>
          <w:p w14:paraId="2C43ECF8" w14:textId="2DAA5460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01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</w:tr>
      <w:bookmarkEnd w:id="167"/>
      <w:tr w:rsidR="00C85E79" w14:paraId="2DC8ABA4" w14:textId="77777777" w:rsidTr="00CE70F8">
        <w:tc>
          <w:tcPr>
            <w:tcW w:w="678" w:type="dxa"/>
          </w:tcPr>
          <w:p w14:paraId="5F9830F3" w14:textId="77777777" w:rsidR="00C85E79" w:rsidRPr="00901276" w:rsidRDefault="00C85E79" w:rsidP="00C85E79">
            <w:pPr>
              <w:spacing w:line="360" w:lineRule="auto"/>
              <w:jc w:val="both"/>
            </w:pPr>
            <w:r>
              <w:t>C4</w:t>
            </w:r>
          </w:p>
        </w:tc>
        <w:tc>
          <w:tcPr>
            <w:tcW w:w="888" w:type="dxa"/>
          </w:tcPr>
          <w:p w14:paraId="6C9AB743" w14:textId="1E407E36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;0;1</w:t>
            </w:r>
          </w:p>
        </w:tc>
        <w:tc>
          <w:tcPr>
            <w:tcW w:w="1170" w:type="dxa"/>
          </w:tcPr>
          <w:p w14:paraId="06756F24" w14:textId="6BDE440C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0.25;0.5;1</w:t>
            </w:r>
          </w:p>
        </w:tc>
        <w:tc>
          <w:tcPr>
            <w:tcW w:w="1212" w:type="dxa"/>
          </w:tcPr>
          <w:p w14:paraId="62357DD6" w14:textId="23B931B8" w:rsidR="00C85E79" w:rsidRDefault="00C85E79" w:rsidP="00C85E79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;0.5;0.5</w:t>
            </w:r>
          </w:p>
        </w:tc>
        <w:tc>
          <w:tcPr>
            <w:tcW w:w="1259" w:type="dxa"/>
          </w:tcPr>
          <w:p w14:paraId="392958B4" w14:textId="4AE07DDD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</w:p>
        </w:tc>
        <w:tc>
          <w:tcPr>
            <w:tcW w:w="1259" w:type="dxa"/>
          </w:tcPr>
          <w:p w14:paraId="023CC2B1" w14:textId="14C15596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0.7;0.7;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354" w:type="dxa"/>
          </w:tcPr>
          <w:p w14:paraId="7005B6D9" w14:textId="25F70671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0.5;0.5;0.5</w:t>
            </w:r>
          </w:p>
        </w:tc>
        <w:tc>
          <w:tcPr>
            <w:tcW w:w="1170" w:type="dxa"/>
          </w:tcPr>
          <w:p w14:paraId="264485AB" w14:textId="09153A60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3</w:t>
            </w:r>
          </w:p>
        </w:tc>
      </w:tr>
      <w:tr w:rsidR="00C85E79" w14:paraId="6BD9A012" w14:textId="77777777" w:rsidTr="00CE70F8">
        <w:tc>
          <w:tcPr>
            <w:tcW w:w="678" w:type="dxa"/>
          </w:tcPr>
          <w:p w14:paraId="066D871A" w14:textId="77777777" w:rsidR="00C85E79" w:rsidRPr="00901276" w:rsidRDefault="00C85E79" w:rsidP="00C85E79">
            <w:pPr>
              <w:spacing w:line="360" w:lineRule="auto"/>
              <w:jc w:val="both"/>
            </w:pPr>
            <w:r>
              <w:t>C5</w:t>
            </w:r>
          </w:p>
        </w:tc>
        <w:tc>
          <w:tcPr>
            <w:tcW w:w="888" w:type="dxa"/>
          </w:tcPr>
          <w:p w14:paraId="32E49FBA" w14:textId="666FB318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15</w:t>
            </w:r>
            <w:r w:rsidRPr="00ED6565">
              <w:rPr>
                <w:sz w:val="22"/>
                <w:szCs w:val="22"/>
              </w:rPr>
              <w:t>;0;1</w:t>
            </w:r>
          </w:p>
        </w:tc>
        <w:tc>
          <w:tcPr>
            <w:tcW w:w="1170" w:type="dxa"/>
          </w:tcPr>
          <w:p w14:paraId="07D06DA7" w14:textId="53BF8AA9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;1</w:t>
            </w:r>
          </w:p>
        </w:tc>
        <w:tc>
          <w:tcPr>
            <w:tcW w:w="1212" w:type="dxa"/>
          </w:tcPr>
          <w:p w14:paraId="620B534B" w14:textId="47067302" w:rsidR="00C85E79" w:rsidRDefault="00C85E79" w:rsidP="00C85E79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259" w:type="dxa"/>
          </w:tcPr>
          <w:p w14:paraId="678743DA" w14:textId="3406820F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1259" w:type="dxa"/>
          </w:tcPr>
          <w:p w14:paraId="4B42F9B5" w14:textId="516E9A6B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354" w:type="dxa"/>
          </w:tcPr>
          <w:p w14:paraId="637263BA" w14:textId="3BD21AC1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3668C1A5" w14:textId="288214C7" w:rsidR="00C85E79" w:rsidRDefault="00C85E79" w:rsidP="00C85E79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01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</w:tr>
      <w:tr w:rsidR="00C7535B" w14:paraId="38EAF229" w14:textId="77777777" w:rsidTr="00F603A0">
        <w:tc>
          <w:tcPr>
            <w:tcW w:w="678" w:type="dxa"/>
          </w:tcPr>
          <w:p w14:paraId="16DEB72C" w14:textId="77777777" w:rsidR="00C7535B" w:rsidRPr="0033085F" w:rsidRDefault="00C7535B" w:rsidP="00CE70F8">
            <w:pPr>
              <w:spacing w:line="360" w:lineRule="auto"/>
              <w:jc w:val="both"/>
              <w:rPr>
                <w:b/>
                <w:bCs/>
              </w:rPr>
            </w:pPr>
            <w:bookmarkStart w:id="168" w:name="_Hlk165674498"/>
            <w:bookmarkEnd w:id="165"/>
            <w:r w:rsidRPr="0033085F">
              <w:rPr>
                <w:b/>
                <w:bCs/>
              </w:rPr>
              <w:t>PRE</w:t>
            </w:r>
          </w:p>
        </w:tc>
        <w:tc>
          <w:tcPr>
            <w:tcW w:w="8312" w:type="dxa"/>
            <w:gridSpan w:val="7"/>
          </w:tcPr>
          <w:p w14:paraId="7925C45C" w14:textId="77777777" w:rsidR="00C7535B" w:rsidRDefault="00C7535B" w:rsidP="00CE70F8">
            <w:pPr>
              <w:spacing w:line="360" w:lineRule="auto"/>
              <w:jc w:val="both"/>
            </w:pPr>
          </w:p>
        </w:tc>
      </w:tr>
      <w:tr w:rsidR="00C7535B" w14:paraId="4EB6DCEF" w14:textId="77777777" w:rsidTr="00CE70F8">
        <w:tc>
          <w:tcPr>
            <w:tcW w:w="678" w:type="dxa"/>
          </w:tcPr>
          <w:p w14:paraId="2858E8BC" w14:textId="77777777" w:rsidR="00C7535B" w:rsidRDefault="00C7535B" w:rsidP="00CE70F8">
            <w:pPr>
              <w:spacing w:line="360" w:lineRule="auto"/>
              <w:jc w:val="both"/>
            </w:pPr>
            <w:bookmarkStart w:id="169" w:name="_Hlk165804230"/>
            <w:r>
              <w:t>C1</w:t>
            </w:r>
          </w:p>
        </w:tc>
        <w:tc>
          <w:tcPr>
            <w:tcW w:w="888" w:type="dxa"/>
          </w:tcPr>
          <w:p w14:paraId="75E545F7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;0;1</w:t>
            </w:r>
          </w:p>
        </w:tc>
        <w:tc>
          <w:tcPr>
            <w:tcW w:w="1170" w:type="dxa"/>
          </w:tcPr>
          <w:p w14:paraId="77BA147B" w14:textId="77777777" w:rsidR="00C7535B" w:rsidRPr="00B600B2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;1</w:t>
            </w:r>
          </w:p>
        </w:tc>
        <w:tc>
          <w:tcPr>
            <w:tcW w:w="1212" w:type="dxa"/>
          </w:tcPr>
          <w:p w14:paraId="38B0A759" w14:textId="31DD9B6F" w:rsidR="00C7535B" w:rsidRDefault="00FD0F04" w:rsidP="00CE70F8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="00C7535B" w:rsidRPr="00ED6565">
              <w:rPr>
                <w:sz w:val="22"/>
                <w:szCs w:val="22"/>
              </w:rPr>
              <w:t>;0.</w:t>
            </w:r>
            <w:r w:rsidR="00C7535B">
              <w:rPr>
                <w:sz w:val="22"/>
                <w:szCs w:val="22"/>
              </w:rPr>
              <w:t>25</w:t>
            </w:r>
            <w:r w:rsidR="00C7535B" w:rsidRPr="00ED6565">
              <w:rPr>
                <w:sz w:val="22"/>
                <w:szCs w:val="22"/>
              </w:rPr>
              <w:t>;0.</w:t>
            </w:r>
            <w:r w:rsidR="009E51E0">
              <w:rPr>
                <w:sz w:val="22"/>
                <w:szCs w:val="22"/>
              </w:rPr>
              <w:t>1</w:t>
            </w:r>
          </w:p>
        </w:tc>
        <w:tc>
          <w:tcPr>
            <w:tcW w:w="1259" w:type="dxa"/>
          </w:tcPr>
          <w:p w14:paraId="6C10D420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0.5;0.5;0.5</w:t>
            </w:r>
          </w:p>
        </w:tc>
        <w:tc>
          <w:tcPr>
            <w:tcW w:w="1259" w:type="dxa"/>
          </w:tcPr>
          <w:p w14:paraId="5CA6C4D0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35</w:t>
            </w:r>
            <w:r w:rsidRPr="00ED6565">
              <w:rPr>
                <w:sz w:val="22"/>
                <w:szCs w:val="22"/>
              </w:rPr>
              <w:t>;0.3</w:t>
            </w:r>
          </w:p>
        </w:tc>
        <w:tc>
          <w:tcPr>
            <w:tcW w:w="1354" w:type="dxa"/>
          </w:tcPr>
          <w:p w14:paraId="04D93CB4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</w:p>
        </w:tc>
        <w:tc>
          <w:tcPr>
            <w:tcW w:w="1170" w:type="dxa"/>
          </w:tcPr>
          <w:p w14:paraId="1CFA7067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3</w:t>
            </w:r>
          </w:p>
        </w:tc>
      </w:tr>
      <w:tr w:rsidR="00C7535B" w14:paraId="2EE02591" w14:textId="77777777" w:rsidTr="00CE70F8">
        <w:tc>
          <w:tcPr>
            <w:tcW w:w="678" w:type="dxa"/>
          </w:tcPr>
          <w:p w14:paraId="58469B88" w14:textId="77777777" w:rsidR="00C7535B" w:rsidRDefault="00C7535B" w:rsidP="00CE70F8">
            <w:pPr>
              <w:spacing w:line="360" w:lineRule="auto"/>
              <w:jc w:val="both"/>
            </w:pPr>
            <w:r>
              <w:t>C2</w:t>
            </w:r>
          </w:p>
        </w:tc>
        <w:tc>
          <w:tcPr>
            <w:tcW w:w="888" w:type="dxa"/>
          </w:tcPr>
          <w:p w14:paraId="27C9A106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125</w:t>
            </w:r>
            <w:r w:rsidRPr="00ED6565">
              <w:rPr>
                <w:sz w:val="22"/>
                <w:szCs w:val="22"/>
              </w:rPr>
              <w:t>;0;1</w:t>
            </w:r>
          </w:p>
        </w:tc>
        <w:tc>
          <w:tcPr>
            <w:tcW w:w="1170" w:type="dxa"/>
          </w:tcPr>
          <w:p w14:paraId="7D333D3D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125</w:t>
            </w:r>
            <w:r w:rsidRPr="00ED6565">
              <w:rPr>
                <w:sz w:val="22"/>
                <w:szCs w:val="22"/>
              </w:rPr>
              <w:t>;1</w:t>
            </w:r>
          </w:p>
        </w:tc>
        <w:tc>
          <w:tcPr>
            <w:tcW w:w="1212" w:type="dxa"/>
          </w:tcPr>
          <w:p w14:paraId="31C15A1A" w14:textId="19E4A3DA" w:rsidR="00C7535B" w:rsidRDefault="00FD0F04" w:rsidP="00CE70F8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="00C7535B" w:rsidRPr="00ED6565">
              <w:rPr>
                <w:sz w:val="22"/>
                <w:szCs w:val="22"/>
              </w:rPr>
              <w:t>;0.</w:t>
            </w:r>
            <w:r w:rsidR="00C7535B">
              <w:rPr>
                <w:sz w:val="22"/>
                <w:szCs w:val="22"/>
              </w:rPr>
              <w:t>125</w:t>
            </w:r>
            <w:r w:rsidR="00C7535B" w:rsidRPr="00ED6565">
              <w:rPr>
                <w:sz w:val="22"/>
                <w:szCs w:val="22"/>
              </w:rPr>
              <w:t>;0.</w:t>
            </w:r>
            <w:r w:rsidR="00C7535B">
              <w:rPr>
                <w:sz w:val="22"/>
                <w:szCs w:val="22"/>
              </w:rPr>
              <w:t>125</w:t>
            </w:r>
          </w:p>
        </w:tc>
        <w:tc>
          <w:tcPr>
            <w:tcW w:w="1259" w:type="dxa"/>
          </w:tcPr>
          <w:p w14:paraId="61AA648B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259" w:type="dxa"/>
          </w:tcPr>
          <w:p w14:paraId="60E0252D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35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1354" w:type="dxa"/>
          </w:tcPr>
          <w:p w14:paraId="11FF12C8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</w:t>
            </w:r>
            <w:r w:rsidRPr="00ED6565"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180378F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</w:t>
            </w:r>
          </w:p>
        </w:tc>
      </w:tr>
      <w:tr w:rsidR="00C7535B" w14:paraId="1F794CDB" w14:textId="77777777" w:rsidTr="00CE70F8">
        <w:tc>
          <w:tcPr>
            <w:tcW w:w="678" w:type="dxa"/>
          </w:tcPr>
          <w:p w14:paraId="680E037E" w14:textId="77777777" w:rsidR="00C7535B" w:rsidRDefault="00C7535B" w:rsidP="00CE70F8">
            <w:pPr>
              <w:spacing w:line="360" w:lineRule="auto"/>
              <w:jc w:val="both"/>
            </w:pPr>
            <w:bookmarkStart w:id="170" w:name="_Hlk165805916"/>
            <w:r>
              <w:t>C3</w:t>
            </w:r>
          </w:p>
        </w:tc>
        <w:tc>
          <w:tcPr>
            <w:tcW w:w="888" w:type="dxa"/>
          </w:tcPr>
          <w:p w14:paraId="7CA8D99D" w14:textId="77777777" w:rsidR="00C7535B" w:rsidRDefault="00C7535B" w:rsidP="00CE70F8">
            <w:pPr>
              <w:spacing w:line="360" w:lineRule="auto"/>
              <w:jc w:val="both"/>
            </w:pPr>
            <w:r>
              <w:t>0.125;0;1</w:t>
            </w:r>
          </w:p>
        </w:tc>
        <w:tc>
          <w:tcPr>
            <w:tcW w:w="1170" w:type="dxa"/>
          </w:tcPr>
          <w:p w14:paraId="74B166A6" w14:textId="77777777" w:rsidR="00C7535B" w:rsidRDefault="00C7535B" w:rsidP="00CE70F8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0.01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>0.05</w:t>
            </w:r>
          </w:p>
        </w:tc>
        <w:tc>
          <w:tcPr>
            <w:tcW w:w="1212" w:type="dxa"/>
          </w:tcPr>
          <w:p w14:paraId="54BBF001" w14:textId="78112F62" w:rsidR="00C7535B" w:rsidRDefault="00FD0F04" w:rsidP="00CE70F8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="00C7535B" w:rsidRPr="00ED6565">
              <w:rPr>
                <w:sz w:val="22"/>
                <w:szCs w:val="22"/>
              </w:rPr>
              <w:t>;0.</w:t>
            </w:r>
            <w:r w:rsidR="00C7535B">
              <w:rPr>
                <w:sz w:val="22"/>
                <w:szCs w:val="22"/>
              </w:rPr>
              <w:t>01</w:t>
            </w:r>
            <w:r w:rsidR="00C7535B" w:rsidRPr="00ED6565">
              <w:rPr>
                <w:sz w:val="22"/>
                <w:szCs w:val="22"/>
              </w:rPr>
              <w:t>;0.</w:t>
            </w:r>
            <w:r w:rsidR="00C7535B">
              <w:rPr>
                <w:sz w:val="22"/>
                <w:szCs w:val="22"/>
              </w:rPr>
              <w:t>01</w:t>
            </w:r>
          </w:p>
        </w:tc>
        <w:tc>
          <w:tcPr>
            <w:tcW w:w="1259" w:type="dxa"/>
          </w:tcPr>
          <w:p w14:paraId="48F34063" w14:textId="77777777" w:rsidR="00C7535B" w:rsidRDefault="00C7535B" w:rsidP="00CE70F8">
            <w:pPr>
              <w:spacing w:line="360" w:lineRule="auto"/>
              <w:jc w:val="both"/>
            </w:pPr>
            <w:r>
              <w:t>0.1;0.1;0.1</w:t>
            </w:r>
          </w:p>
        </w:tc>
        <w:tc>
          <w:tcPr>
            <w:tcW w:w="1259" w:type="dxa"/>
          </w:tcPr>
          <w:p w14:paraId="36F9F0A1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05</w:t>
            </w:r>
          </w:p>
        </w:tc>
        <w:tc>
          <w:tcPr>
            <w:tcW w:w="1354" w:type="dxa"/>
          </w:tcPr>
          <w:p w14:paraId="2D912216" w14:textId="77777777" w:rsidR="00C7535B" w:rsidRDefault="00C7535B" w:rsidP="00CE70F8">
            <w:pPr>
              <w:spacing w:line="360" w:lineRule="auto"/>
              <w:jc w:val="both"/>
            </w:pPr>
            <w:r>
              <w:t>0.01;0.01;0.01</w:t>
            </w:r>
          </w:p>
        </w:tc>
        <w:tc>
          <w:tcPr>
            <w:tcW w:w="1170" w:type="dxa"/>
          </w:tcPr>
          <w:p w14:paraId="33D5786A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01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</w:tr>
      <w:tr w:rsidR="00C7535B" w14:paraId="48287CAB" w14:textId="77777777" w:rsidTr="00CE70F8">
        <w:tc>
          <w:tcPr>
            <w:tcW w:w="678" w:type="dxa"/>
          </w:tcPr>
          <w:p w14:paraId="0B8638F1" w14:textId="77777777" w:rsidR="00C7535B" w:rsidRDefault="00C7535B" w:rsidP="00CE70F8">
            <w:pPr>
              <w:spacing w:line="360" w:lineRule="auto"/>
              <w:jc w:val="both"/>
            </w:pPr>
            <w:bookmarkStart w:id="171" w:name="_Hlk165805921"/>
            <w:bookmarkEnd w:id="170"/>
            <w:r>
              <w:t>C4</w:t>
            </w:r>
          </w:p>
        </w:tc>
        <w:tc>
          <w:tcPr>
            <w:tcW w:w="888" w:type="dxa"/>
          </w:tcPr>
          <w:p w14:paraId="37431EB0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;0;1</w:t>
            </w:r>
          </w:p>
        </w:tc>
        <w:tc>
          <w:tcPr>
            <w:tcW w:w="1170" w:type="dxa"/>
          </w:tcPr>
          <w:p w14:paraId="24FD1510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0.25;0.5;1</w:t>
            </w:r>
          </w:p>
        </w:tc>
        <w:tc>
          <w:tcPr>
            <w:tcW w:w="1212" w:type="dxa"/>
          </w:tcPr>
          <w:p w14:paraId="1C1DD976" w14:textId="12549967" w:rsidR="00C7535B" w:rsidRDefault="00FD0F04" w:rsidP="00CE70F8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="00C7535B" w:rsidRPr="00ED6565">
              <w:rPr>
                <w:sz w:val="22"/>
                <w:szCs w:val="22"/>
              </w:rPr>
              <w:t>;0.5;0.5</w:t>
            </w:r>
          </w:p>
        </w:tc>
        <w:tc>
          <w:tcPr>
            <w:tcW w:w="1259" w:type="dxa"/>
          </w:tcPr>
          <w:p w14:paraId="402C44C1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25</w:t>
            </w:r>
          </w:p>
        </w:tc>
        <w:tc>
          <w:tcPr>
            <w:tcW w:w="1259" w:type="dxa"/>
          </w:tcPr>
          <w:p w14:paraId="7D56857D" w14:textId="3E72FDFB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0.7;0.7;</w:t>
            </w:r>
            <w:r w:rsidR="00DF03AC">
              <w:rPr>
                <w:sz w:val="22"/>
                <w:szCs w:val="22"/>
              </w:rPr>
              <w:t>1</w:t>
            </w:r>
          </w:p>
        </w:tc>
        <w:tc>
          <w:tcPr>
            <w:tcW w:w="1354" w:type="dxa"/>
          </w:tcPr>
          <w:p w14:paraId="7B4C0365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0.5;0.5;0.5</w:t>
            </w:r>
          </w:p>
        </w:tc>
        <w:tc>
          <w:tcPr>
            <w:tcW w:w="1170" w:type="dxa"/>
          </w:tcPr>
          <w:p w14:paraId="2E2B249E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3</w:t>
            </w:r>
          </w:p>
        </w:tc>
      </w:tr>
      <w:tr w:rsidR="00C7535B" w14:paraId="0E2F777F" w14:textId="77777777" w:rsidTr="00CE70F8">
        <w:tc>
          <w:tcPr>
            <w:tcW w:w="678" w:type="dxa"/>
          </w:tcPr>
          <w:p w14:paraId="54437999" w14:textId="77777777" w:rsidR="00C7535B" w:rsidRDefault="00C7535B" w:rsidP="00CE70F8">
            <w:pPr>
              <w:spacing w:line="360" w:lineRule="auto"/>
              <w:jc w:val="both"/>
            </w:pPr>
            <w:bookmarkStart w:id="172" w:name="_Hlk165805928"/>
            <w:bookmarkEnd w:id="171"/>
            <w:r>
              <w:t>C5</w:t>
            </w:r>
          </w:p>
        </w:tc>
        <w:tc>
          <w:tcPr>
            <w:tcW w:w="888" w:type="dxa"/>
          </w:tcPr>
          <w:p w14:paraId="3B9CB561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15</w:t>
            </w:r>
            <w:r w:rsidRPr="00ED6565">
              <w:rPr>
                <w:sz w:val="22"/>
                <w:szCs w:val="22"/>
              </w:rPr>
              <w:t>;0;1</w:t>
            </w:r>
          </w:p>
        </w:tc>
        <w:tc>
          <w:tcPr>
            <w:tcW w:w="1170" w:type="dxa"/>
          </w:tcPr>
          <w:p w14:paraId="05E71911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;1</w:t>
            </w:r>
          </w:p>
        </w:tc>
        <w:tc>
          <w:tcPr>
            <w:tcW w:w="1212" w:type="dxa"/>
          </w:tcPr>
          <w:p w14:paraId="0DB957F4" w14:textId="2227FA1D" w:rsidR="00C7535B" w:rsidRDefault="00FD0F04" w:rsidP="00CE70F8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="00C7535B" w:rsidRPr="00ED6565">
              <w:rPr>
                <w:sz w:val="22"/>
                <w:szCs w:val="22"/>
              </w:rPr>
              <w:t>;0.</w:t>
            </w:r>
            <w:r w:rsidR="00C7535B">
              <w:rPr>
                <w:sz w:val="22"/>
                <w:szCs w:val="22"/>
              </w:rPr>
              <w:t>1</w:t>
            </w:r>
            <w:r w:rsidR="00C7535B" w:rsidRPr="00ED6565">
              <w:rPr>
                <w:sz w:val="22"/>
                <w:szCs w:val="22"/>
              </w:rPr>
              <w:t>;0.</w:t>
            </w:r>
            <w:r w:rsidR="00C7535B">
              <w:rPr>
                <w:sz w:val="22"/>
                <w:szCs w:val="22"/>
              </w:rPr>
              <w:t>1</w:t>
            </w:r>
          </w:p>
        </w:tc>
        <w:tc>
          <w:tcPr>
            <w:tcW w:w="1259" w:type="dxa"/>
          </w:tcPr>
          <w:p w14:paraId="1A6FD6A7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15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1259" w:type="dxa"/>
          </w:tcPr>
          <w:p w14:paraId="4F8A822F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3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354" w:type="dxa"/>
          </w:tcPr>
          <w:p w14:paraId="0FB123C9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2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19B6A047" w14:textId="77777777" w:rsidR="00C7535B" w:rsidRDefault="00C7535B" w:rsidP="00CE70F8">
            <w:pPr>
              <w:spacing w:line="360" w:lineRule="auto"/>
              <w:jc w:val="both"/>
            </w:pPr>
            <w:r w:rsidRPr="00ED6565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01</w:t>
            </w:r>
            <w:r w:rsidRPr="00ED6565">
              <w:rPr>
                <w:sz w:val="22"/>
                <w:szCs w:val="22"/>
              </w:rPr>
              <w:t>;0.</w:t>
            </w:r>
            <w:r>
              <w:rPr>
                <w:sz w:val="22"/>
                <w:szCs w:val="22"/>
              </w:rPr>
              <w:t>1</w:t>
            </w:r>
          </w:p>
        </w:tc>
      </w:tr>
      <w:bookmarkEnd w:id="166"/>
      <w:bookmarkEnd w:id="168"/>
      <w:bookmarkEnd w:id="169"/>
      <w:bookmarkEnd w:id="172"/>
    </w:tbl>
    <w:p w14:paraId="6E24B822" w14:textId="77777777" w:rsidR="00C7535B" w:rsidRDefault="00C7535B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535B" w14:paraId="734AC5E7" w14:textId="77777777" w:rsidTr="00CE70F8">
        <w:tc>
          <w:tcPr>
            <w:tcW w:w="1127" w:type="dxa"/>
          </w:tcPr>
          <w:p w14:paraId="3CB04B18" w14:textId="77777777" w:rsidR="00C7535B" w:rsidRPr="000D1AF2" w:rsidRDefault="00C7535B" w:rsidP="00CE70F8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3" w:name="_Hlk164874363"/>
            <w:r w:rsidRPr="000D1AF2">
              <w:rPr>
                <w:b/>
                <w:bCs/>
                <w:color w:val="000000" w:themeColor="text1"/>
                <w:sz w:val="28"/>
                <w:szCs w:val="28"/>
              </w:rPr>
              <w:t>CCA</w:t>
            </w:r>
          </w:p>
        </w:tc>
        <w:tc>
          <w:tcPr>
            <w:tcW w:w="1127" w:type="dxa"/>
          </w:tcPr>
          <w:p w14:paraId="523DADE3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2344B2F6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1D924483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0F5B1176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33B9945D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717D8BF9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127" w:type="dxa"/>
          </w:tcPr>
          <w:p w14:paraId="786FC7A4" w14:textId="77777777" w:rsidR="00C7535B" w:rsidRPr="0033085F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C7535B" w14:paraId="6F31AB1B" w14:textId="77777777" w:rsidTr="00CE70F8">
        <w:tc>
          <w:tcPr>
            <w:tcW w:w="1127" w:type="dxa"/>
          </w:tcPr>
          <w:p w14:paraId="16971B58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127" w:type="dxa"/>
          </w:tcPr>
          <w:p w14:paraId="3E00AC27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1;1.2</w:t>
            </w:r>
          </w:p>
        </w:tc>
        <w:tc>
          <w:tcPr>
            <w:tcW w:w="1127" w:type="dxa"/>
          </w:tcPr>
          <w:p w14:paraId="3AD91BF3" w14:textId="77777777" w:rsidR="00C7535B" w:rsidRPr="00C14858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6121391" w14:textId="551553C8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</w:t>
            </w:r>
            <w:r w:rsidR="001F43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27" w:type="dxa"/>
          </w:tcPr>
          <w:p w14:paraId="6E8576CB" w14:textId="77777777" w:rsidR="00C7535B" w:rsidRPr="00D3370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12B30C7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40FAEC7A" w14:textId="4E2CEB51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</w:t>
            </w:r>
            <w:r w:rsidR="001F43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27" w:type="dxa"/>
          </w:tcPr>
          <w:p w14:paraId="754EE846" w14:textId="77777777" w:rsidR="00C7535B" w:rsidRPr="00D3370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C7535B" w14:paraId="13E46DB1" w14:textId="77777777" w:rsidTr="00CE70F8">
        <w:tc>
          <w:tcPr>
            <w:tcW w:w="1127" w:type="dxa"/>
          </w:tcPr>
          <w:p w14:paraId="5F7E1761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127" w:type="dxa"/>
          </w:tcPr>
          <w:p w14:paraId="0353C5B9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0.1;0.5</w:t>
            </w:r>
          </w:p>
        </w:tc>
        <w:tc>
          <w:tcPr>
            <w:tcW w:w="1127" w:type="dxa"/>
          </w:tcPr>
          <w:p w14:paraId="3FD509BF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6AE3BF6D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0.1;0.5</w:t>
            </w:r>
          </w:p>
        </w:tc>
        <w:tc>
          <w:tcPr>
            <w:tcW w:w="1127" w:type="dxa"/>
          </w:tcPr>
          <w:p w14:paraId="3E339DAD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D34D109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1;0.3</w:t>
            </w:r>
          </w:p>
        </w:tc>
        <w:tc>
          <w:tcPr>
            <w:tcW w:w="1127" w:type="dxa"/>
          </w:tcPr>
          <w:p w14:paraId="4E442248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1;0.4</w:t>
            </w:r>
          </w:p>
        </w:tc>
        <w:tc>
          <w:tcPr>
            <w:tcW w:w="1127" w:type="dxa"/>
          </w:tcPr>
          <w:p w14:paraId="26E40018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C7535B" w14:paraId="2989D049" w14:textId="77777777" w:rsidTr="00CE70F8">
        <w:tc>
          <w:tcPr>
            <w:tcW w:w="1127" w:type="dxa"/>
          </w:tcPr>
          <w:p w14:paraId="3D50D207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127" w:type="dxa"/>
          </w:tcPr>
          <w:p w14:paraId="60962F42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</w:tcPr>
          <w:p w14:paraId="7C9FD336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</w:tcPr>
          <w:p w14:paraId="1A76AF76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</w:tcPr>
          <w:p w14:paraId="56360A9F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</w:tcPr>
          <w:p w14:paraId="72425DE9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</w:tcPr>
          <w:p w14:paraId="77199FEA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</w:tcPr>
          <w:p w14:paraId="2D18BFFB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0;1.5</w:t>
            </w:r>
          </w:p>
        </w:tc>
      </w:tr>
      <w:tr w:rsidR="00C7535B" w14:paraId="4B5C0175" w14:textId="77777777" w:rsidTr="00CE70F8">
        <w:tc>
          <w:tcPr>
            <w:tcW w:w="1127" w:type="dxa"/>
          </w:tcPr>
          <w:p w14:paraId="27083AAA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127" w:type="dxa"/>
          </w:tcPr>
          <w:p w14:paraId="01BF63CD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2664735C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76AA59A0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003D51BB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4B751720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6604F633" w14:textId="77777777" w:rsidR="00C7535B" w:rsidRPr="00D13065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6765E701" w14:textId="77777777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C7535B" w14:paraId="3DE34644" w14:textId="77777777" w:rsidTr="00CE70F8">
        <w:tc>
          <w:tcPr>
            <w:tcW w:w="1127" w:type="dxa"/>
          </w:tcPr>
          <w:p w14:paraId="23B0B528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127" w:type="dxa"/>
          </w:tcPr>
          <w:p w14:paraId="4D22763A" w14:textId="700952D5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</w:t>
            </w:r>
            <w:r w:rsidR="001F43D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3E1E7FD6" w14:textId="2A37FDA4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</w:t>
            </w:r>
            <w:r w:rsidR="001F43D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331B1CBE" w14:textId="77777777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</w:tcPr>
          <w:p w14:paraId="322A835C" w14:textId="77777777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</w:tcPr>
          <w:p w14:paraId="23FE2E33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</w:tcPr>
          <w:p w14:paraId="693F22D5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</w:tcPr>
          <w:p w14:paraId="36282A15" w14:textId="77777777" w:rsidR="00C7535B" w:rsidRPr="00B74E99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</w:t>
            </w:r>
          </w:p>
        </w:tc>
      </w:tr>
      <w:tr w:rsidR="00C7535B" w14:paraId="74B08210" w14:textId="77777777" w:rsidTr="00CE70F8">
        <w:tc>
          <w:tcPr>
            <w:tcW w:w="1127" w:type="dxa"/>
          </w:tcPr>
          <w:p w14:paraId="530B61FD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127" w:type="dxa"/>
          </w:tcPr>
          <w:p w14:paraId="76BB0518" w14:textId="77777777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7FBF4FEB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1.5;0.5</w:t>
            </w:r>
          </w:p>
        </w:tc>
        <w:tc>
          <w:tcPr>
            <w:tcW w:w="1127" w:type="dxa"/>
          </w:tcPr>
          <w:p w14:paraId="6969E148" w14:textId="77777777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DF46B30" w14:textId="77777777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44C0D6B8" w14:textId="77777777" w:rsidR="00C7535B" w:rsidRPr="002E00DD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34FA3938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7E71F427" w14:textId="77777777" w:rsidR="00C7535B" w:rsidRPr="000D1AF2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</w:tr>
      <w:bookmarkEnd w:id="173"/>
    </w:tbl>
    <w:p w14:paraId="327A906E" w14:textId="77777777" w:rsidR="00C7535B" w:rsidRDefault="00C7535B" w:rsidP="00C7535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535B" w:rsidRPr="0033085F" w14:paraId="5FF3998A" w14:textId="77777777" w:rsidTr="00CE70F8">
        <w:tc>
          <w:tcPr>
            <w:tcW w:w="1127" w:type="dxa"/>
          </w:tcPr>
          <w:p w14:paraId="2303A61A" w14:textId="77777777" w:rsidR="00C7535B" w:rsidRPr="000D1AF2" w:rsidRDefault="00C7535B" w:rsidP="00CE70F8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4" w:name="_Hlk165808451"/>
            <w:r w:rsidRPr="000D1AF2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C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P</w:t>
            </w:r>
            <w:r w:rsidRPr="000D1AF2">
              <w:rPr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127" w:type="dxa"/>
          </w:tcPr>
          <w:p w14:paraId="5E07FAA0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7326BB64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2FEFE16B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20A7838A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556E0B6A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79B8C9E1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127" w:type="dxa"/>
          </w:tcPr>
          <w:p w14:paraId="4125BDEA" w14:textId="77777777" w:rsidR="00C7535B" w:rsidRPr="0033085F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C7535B" w14:paraId="5B2A11C3" w14:textId="77777777" w:rsidTr="00CE70F8">
        <w:tc>
          <w:tcPr>
            <w:tcW w:w="1127" w:type="dxa"/>
          </w:tcPr>
          <w:p w14:paraId="1F5633AD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127" w:type="dxa"/>
          </w:tcPr>
          <w:p w14:paraId="490946F1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0.5;1</w:t>
            </w:r>
          </w:p>
        </w:tc>
        <w:tc>
          <w:tcPr>
            <w:tcW w:w="1127" w:type="dxa"/>
          </w:tcPr>
          <w:p w14:paraId="03F37641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2E0C41E7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27490DCA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8A2D42D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9B29B5C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0.7;0.2</w:t>
            </w:r>
          </w:p>
        </w:tc>
        <w:tc>
          <w:tcPr>
            <w:tcW w:w="1127" w:type="dxa"/>
          </w:tcPr>
          <w:p w14:paraId="33FF1088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0.9;1</w:t>
            </w:r>
          </w:p>
        </w:tc>
      </w:tr>
      <w:tr w:rsidR="00C7535B" w14:paraId="49FAB7CC" w14:textId="77777777" w:rsidTr="00CE70F8">
        <w:tc>
          <w:tcPr>
            <w:tcW w:w="1127" w:type="dxa"/>
          </w:tcPr>
          <w:p w14:paraId="77F8564E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127" w:type="dxa"/>
          </w:tcPr>
          <w:p w14:paraId="0D13E0D4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0.2;0.7</w:t>
            </w:r>
          </w:p>
        </w:tc>
        <w:tc>
          <w:tcPr>
            <w:tcW w:w="1127" w:type="dxa"/>
          </w:tcPr>
          <w:p w14:paraId="4EA4ED79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</w:tcPr>
          <w:p w14:paraId="2837073C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0.2;0.5</w:t>
            </w:r>
          </w:p>
        </w:tc>
        <w:tc>
          <w:tcPr>
            <w:tcW w:w="1127" w:type="dxa"/>
          </w:tcPr>
          <w:p w14:paraId="621D5F30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BD99ED7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1.2;0.9</w:t>
            </w:r>
          </w:p>
        </w:tc>
        <w:tc>
          <w:tcPr>
            <w:tcW w:w="1127" w:type="dxa"/>
          </w:tcPr>
          <w:p w14:paraId="06AF4EE3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0E721776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C7535B" w14:paraId="0D37ED78" w14:textId="77777777" w:rsidTr="00CE70F8">
        <w:tc>
          <w:tcPr>
            <w:tcW w:w="1127" w:type="dxa"/>
          </w:tcPr>
          <w:p w14:paraId="3269F436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127" w:type="dxa"/>
          </w:tcPr>
          <w:p w14:paraId="25CA930F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67787F50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4B90A3D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9CA8866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9DF7A6A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D67E150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753BABBA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C7535B" w14:paraId="59C0E6D7" w14:textId="77777777" w:rsidTr="00CE70F8">
        <w:tc>
          <w:tcPr>
            <w:tcW w:w="1127" w:type="dxa"/>
          </w:tcPr>
          <w:p w14:paraId="359DC17A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127" w:type="dxa"/>
          </w:tcPr>
          <w:p w14:paraId="00143799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22A586A1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432AA21C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5599E88F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C7B8E5E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7B116C82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667CB88D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C7535B" w14:paraId="66F1C0FF" w14:textId="77777777" w:rsidTr="00CE70F8">
        <w:tc>
          <w:tcPr>
            <w:tcW w:w="1127" w:type="dxa"/>
          </w:tcPr>
          <w:p w14:paraId="5864BC57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127" w:type="dxa"/>
          </w:tcPr>
          <w:p w14:paraId="2B9A4793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58B89071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B8A282D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E341A1E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6FDACD95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80DC16B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02C1FC1E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</w:t>
            </w:r>
          </w:p>
        </w:tc>
      </w:tr>
      <w:bookmarkEnd w:id="174"/>
      <w:tr w:rsidR="00C7535B" w:rsidRPr="000D1AF2" w14:paraId="3C2A9D95" w14:textId="77777777" w:rsidTr="00CE70F8">
        <w:tc>
          <w:tcPr>
            <w:tcW w:w="1127" w:type="dxa"/>
          </w:tcPr>
          <w:p w14:paraId="6385D605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127" w:type="dxa"/>
          </w:tcPr>
          <w:p w14:paraId="2070776D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15A262DF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1.5;0.8</w:t>
            </w:r>
          </w:p>
        </w:tc>
        <w:tc>
          <w:tcPr>
            <w:tcW w:w="1127" w:type="dxa"/>
          </w:tcPr>
          <w:p w14:paraId="11B7C96D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2B707DB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2B52B4F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0B4B4BDF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62AA5924" w14:textId="77777777" w:rsidR="00C7535B" w:rsidRPr="000D1AF2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</w:tr>
    </w:tbl>
    <w:p w14:paraId="49EC3F5C" w14:textId="77777777" w:rsidR="00C7535B" w:rsidRDefault="00C7535B" w:rsidP="00C7535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535B" w:rsidRPr="0033085F" w14:paraId="05E9E105" w14:textId="77777777" w:rsidTr="00CE70F8">
        <w:tc>
          <w:tcPr>
            <w:tcW w:w="1127" w:type="dxa"/>
          </w:tcPr>
          <w:p w14:paraId="07478B49" w14:textId="77777777" w:rsidR="00C7535B" w:rsidRPr="000D1AF2" w:rsidRDefault="00C7535B" w:rsidP="00CE70F8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5" w:name="_Hlk165808459"/>
            <w:r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  <w:r w:rsidRPr="000D1AF2">
              <w:rPr>
                <w:b/>
                <w:bCs/>
                <w:color w:val="000000" w:themeColor="text1"/>
                <w:sz w:val="28"/>
                <w:szCs w:val="28"/>
              </w:rPr>
              <w:t>CA</w:t>
            </w:r>
          </w:p>
        </w:tc>
        <w:tc>
          <w:tcPr>
            <w:tcW w:w="1127" w:type="dxa"/>
          </w:tcPr>
          <w:p w14:paraId="5EB72158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32872528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05A9307F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46B63E1F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5879F7C3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5A22DF23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127" w:type="dxa"/>
          </w:tcPr>
          <w:p w14:paraId="06D71FC1" w14:textId="77777777" w:rsidR="00C7535B" w:rsidRPr="0033085F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C7535B" w14:paraId="4F0352B8" w14:textId="77777777" w:rsidTr="00CE70F8">
        <w:tc>
          <w:tcPr>
            <w:tcW w:w="1127" w:type="dxa"/>
          </w:tcPr>
          <w:p w14:paraId="786A2F3D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127" w:type="dxa"/>
          </w:tcPr>
          <w:p w14:paraId="1CA340BB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3DF70C4B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499F623A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028821C4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B8415C0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55432D69" w14:textId="77777777" w:rsidR="00C7535B" w:rsidRPr="00F053A0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D31EAA4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</w:tr>
      <w:tr w:rsidR="00C7535B" w14:paraId="53F559D7" w14:textId="77777777" w:rsidTr="00CE70F8">
        <w:tc>
          <w:tcPr>
            <w:tcW w:w="1127" w:type="dxa"/>
          </w:tcPr>
          <w:p w14:paraId="4D893F13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127" w:type="dxa"/>
          </w:tcPr>
          <w:p w14:paraId="25459AC3" w14:textId="77777777" w:rsidR="00C7535B" w:rsidRPr="009F79AE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0.4;0.9</w:t>
            </w:r>
          </w:p>
        </w:tc>
        <w:tc>
          <w:tcPr>
            <w:tcW w:w="1127" w:type="dxa"/>
          </w:tcPr>
          <w:p w14:paraId="7A4F0307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44341BBA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0.2;0.5</w:t>
            </w:r>
          </w:p>
        </w:tc>
        <w:tc>
          <w:tcPr>
            <w:tcW w:w="1127" w:type="dxa"/>
          </w:tcPr>
          <w:p w14:paraId="1E1895E6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03B5E8A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1.2;0.9</w:t>
            </w:r>
          </w:p>
        </w:tc>
        <w:tc>
          <w:tcPr>
            <w:tcW w:w="1127" w:type="dxa"/>
          </w:tcPr>
          <w:p w14:paraId="70A6A0A2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436D5226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C7535B" w14:paraId="56AED8DD" w14:textId="77777777" w:rsidTr="00CE70F8">
        <w:tc>
          <w:tcPr>
            <w:tcW w:w="1127" w:type="dxa"/>
          </w:tcPr>
          <w:p w14:paraId="06846560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127" w:type="dxa"/>
          </w:tcPr>
          <w:p w14:paraId="2031C64E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0915B2E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363BA11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3E60D85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BA17E03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D6BF2A3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1481DDF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C7535B" w14:paraId="28C6BD79" w14:textId="77777777" w:rsidTr="00CE70F8">
        <w:tc>
          <w:tcPr>
            <w:tcW w:w="1127" w:type="dxa"/>
          </w:tcPr>
          <w:p w14:paraId="0CC282DC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127" w:type="dxa"/>
          </w:tcPr>
          <w:p w14:paraId="1D22ECF8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5FE99EAA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2078BEEB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53410B12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152993E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58CDA1FC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63CC1ECE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C7535B" w14:paraId="593230EE" w14:textId="77777777" w:rsidTr="00CE70F8">
        <w:tc>
          <w:tcPr>
            <w:tcW w:w="1127" w:type="dxa"/>
          </w:tcPr>
          <w:p w14:paraId="6B5F8F5D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127" w:type="dxa"/>
          </w:tcPr>
          <w:p w14:paraId="4C0BDCC5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1.1;0</w:t>
            </w:r>
          </w:p>
        </w:tc>
        <w:tc>
          <w:tcPr>
            <w:tcW w:w="1127" w:type="dxa"/>
          </w:tcPr>
          <w:p w14:paraId="7E214050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5CAD3998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7C8751DC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6E5C565C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676A07EC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69BED65A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1;0</w:t>
            </w:r>
          </w:p>
        </w:tc>
      </w:tr>
      <w:tr w:rsidR="00C7535B" w:rsidRPr="000D1AF2" w14:paraId="65101A7D" w14:textId="77777777" w:rsidTr="00CE70F8">
        <w:tc>
          <w:tcPr>
            <w:tcW w:w="1127" w:type="dxa"/>
          </w:tcPr>
          <w:p w14:paraId="758C0C6D" w14:textId="77777777" w:rsidR="00C7535B" w:rsidRPr="00D54B26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127" w:type="dxa"/>
          </w:tcPr>
          <w:p w14:paraId="18C59601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1.1;1</w:t>
            </w:r>
          </w:p>
        </w:tc>
        <w:tc>
          <w:tcPr>
            <w:tcW w:w="1127" w:type="dxa"/>
          </w:tcPr>
          <w:p w14:paraId="6F18671F" w14:textId="5EB001EE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</w:t>
            </w:r>
            <w:r w:rsidR="002E7DA2">
              <w:rPr>
                <w:color w:val="000000" w:themeColor="text1"/>
                <w:sz w:val="28"/>
                <w:szCs w:val="28"/>
              </w:rPr>
              <w:t>;</w:t>
            </w:r>
            <w:r>
              <w:rPr>
                <w:color w:val="000000" w:themeColor="text1"/>
                <w:sz w:val="28"/>
                <w:szCs w:val="28"/>
              </w:rPr>
              <w:t>0.8</w:t>
            </w:r>
          </w:p>
        </w:tc>
        <w:tc>
          <w:tcPr>
            <w:tcW w:w="1127" w:type="dxa"/>
          </w:tcPr>
          <w:p w14:paraId="16390A66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2550A188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215193E8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51A3F948" w14:textId="77777777" w:rsidR="00C7535B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1.1;0</w:t>
            </w:r>
          </w:p>
        </w:tc>
        <w:tc>
          <w:tcPr>
            <w:tcW w:w="1127" w:type="dxa"/>
          </w:tcPr>
          <w:p w14:paraId="1A9F1C5F" w14:textId="77777777" w:rsidR="00C7535B" w:rsidRPr="000D1AF2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1.2;1</w:t>
            </w:r>
          </w:p>
        </w:tc>
      </w:tr>
      <w:bookmarkEnd w:id="175"/>
    </w:tbl>
    <w:p w14:paraId="0A05F493" w14:textId="77777777" w:rsidR="00C7535B" w:rsidRDefault="00C7535B" w:rsidP="00D41ED3">
      <w:pPr>
        <w:spacing w:line="360" w:lineRule="auto"/>
        <w:ind w:firstLine="709"/>
        <w:jc w:val="both"/>
        <w:rPr>
          <w:rStyle w:val="Emphasis"/>
          <w:iCs w:val="0"/>
          <w:szCs w:val="28"/>
        </w:rPr>
      </w:pPr>
    </w:p>
    <w:p w14:paraId="5800D0F4" w14:textId="498D25CE" w:rsidR="00FD0F04" w:rsidRDefault="009E51E0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На основе экспертных оценок с помощью программы </w:t>
      </w:r>
      <w:r w:rsidR="00E920A2">
        <w:rPr>
          <w:rStyle w:val="Emphasis"/>
          <w:iCs w:val="0"/>
          <w:szCs w:val="28"/>
          <w:lang w:val="ru-RU"/>
        </w:rPr>
        <w:t xml:space="preserve">(см. приложение </w:t>
      </w:r>
      <w:r w:rsidR="00500C46">
        <w:rPr>
          <w:rStyle w:val="Emphasis"/>
          <w:iCs w:val="0"/>
          <w:szCs w:val="28"/>
          <w:lang w:val="ru-RU"/>
        </w:rPr>
        <w:t>Б</w:t>
      </w:r>
      <w:r w:rsidR="00E920A2" w:rsidRPr="00E920A2">
        <w:rPr>
          <w:rStyle w:val="Emphasis"/>
          <w:iCs w:val="0"/>
          <w:szCs w:val="28"/>
          <w:lang w:val="ru-RU"/>
        </w:rPr>
        <w:t xml:space="preserve">) </w:t>
      </w:r>
      <w:r w:rsidR="00E920A2">
        <w:rPr>
          <w:rStyle w:val="Emphasis"/>
          <w:iCs w:val="0"/>
          <w:szCs w:val="28"/>
          <w:lang w:val="ru-RU"/>
        </w:rPr>
        <w:t xml:space="preserve">был посчитан уровень ущерба от применения атаки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>a ϵ A</m:t>
        </m:r>
      </m:oMath>
      <w:r w:rsidR="00E920A2" w:rsidRPr="00E920A2">
        <w:rPr>
          <w:rStyle w:val="Emphasis"/>
          <w:iCs w:val="0"/>
          <w:szCs w:val="28"/>
          <w:lang w:val="ru-RU"/>
        </w:rPr>
        <w:t xml:space="preserve"> </w:t>
      </w:r>
      <w:r w:rsidR="00E920A2">
        <w:rPr>
          <w:rStyle w:val="Emphasis"/>
          <w:iCs w:val="0"/>
          <w:szCs w:val="28"/>
          <w:lang w:val="ru-RU"/>
        </w:rPr>
        <w:t xml:space="preserve">к криптосистеме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 xml:space="preserve">c </m:t>
        </m:r>
        <m:r>
          <w:rPr>
            <w:rStyle w:val="Emphasis"/>
            <w:rFonts w:ascii="Cambria Math" w:hAnsi="Cambria Math"/>
            <w:szCs w:val="28"/>
          </w:rPr>
          <m:t>ϵ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:</m:t>
        </m:r>
      </m:oMath>
    </w:p>
    <w:p w14:paraId="22B60F97" w14:textId="112D18AF" w:rsidR="00CA74A0" w:rsidRPr="001F43D3" w:rsidRDefault="00E920A2" w:rsidP="00CA74A0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76" w:name="_Hlk165807290"/>
      <w:r>
        <w:rPr>
          <w:rStyle w:val="Emphasis"/>
          <w:iCs w:val="0"/>
          <w:szCs w:val="28"/>
          <w:lang w:val="ru-RU"/>
        </w:rPr>
        <w:t xml:space="preserve">Для </w:t>
      </w:r>
      <w:r>
        <w:rPr>
          <w:rStyle w:val="Emphasis"/>
          <w:iCs w:val="0"/>
          <w:szCs w:val="28"/>
        </w:rPr>
        <w:t>PRE</w:t>
      </w:r>
      <w:r w:rsidRPr="00E920A2">
        <w:rPr>
          <w:rStyle w:val="Emphasis"/>
          <w:iCs w:val="0"/>
          <w:szCs w:val="28"/>
          <w:lang w:val="ru-RU"/>
        </w:rPr>
        <w:t xml:space="preserve">: </w:t>
      </w:r>
      <w:bookmarkStart w:id="177" w:name="OLE_LINK113"/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=4.69×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-7</m:t>
            </m:r>
          </m:sup>
        </m:sSup>
      </m:oMath>
      <w:r w:rsidRPr="00E920A2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PA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E920A2">
        <w:rPr>
          <w:rStyle w:val="Emphasis"/>
          <w:szCs w:val="28"/>
          <w:lang w:val="ru-RU"/>
        </w:rPr>
        <w:t>,</w:t>
      </w:r>
      <w:r w:rsidR="001F43D3" w:rsidRPr="001F43D3">
        <w:rPr>
          <w:rStyle w:val="Emphasis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S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=1.98×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bookmarkEnd w:id="177"/>
    </w:p>
    <w:p w14:paraId="1C242BA8" w14:textId="3E7921CC" w:rsidR="00CA74A0" w:rsidRPr="00CA74A0" w:rsidRDefault="00CA74A0" w:rsidP="00CA74A0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>
        <w:rPr>
          <w:rStyle w:val="Emphasis"/>
          <w:szCs w:val="28"/>
          <w:lang w:val="ru-RU"/>
        </w:rPr>
        <w:t xml:space="preserve">Для </w:t>
      </w:r>
      <w:r>
        <w:rPr>
          <w:rStyle w:val="Emphasis"/>
          <w:szCs w:val="28"/>
        </w:rPr>
        <w:t>RSA</w:t>
      </w:r>
      <w:r w:rsidRPr="00CA74A0">
        <w:rPr>
          <w:rStyle w:val="Emphasis"/>
          <w:szCs w:val="28"/>
          <w:lang w:val="ru-RU"/>
        </w:rPr>
        <w:t xml:space="preserve">: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=2.32×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Pr="00E920A2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PA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E920A2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S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=2</m:t>
        </m:r>
        <m:r>
          <w:rPr>
            <w:rStyle w:val="Emphasis"/>
            <w:rFonts w:ascii="Cambria Math" w:hAnsi="Cambria Math"/>
            <w:szCs w:val="28"/>
            <w:lang w:val="ru-RU"/>
          </w:rPr>
          <m:t>.23</m:t>
        </m:r>
        <m:r>
          <w:rPr>
            <w:rStyle w:val="Emphasis"/>
            <w:rFonts w:ascii="Cambria Math" w:hAnsi="Cambria Math"/>
            <w:szCs w:val="28"/>
            <w:lang w:val="ru-RU"/>
          </w:rPr>
          <m:t>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</w:p>
    <w:p w14:paraId="4AA3F605" w14:textId="37CCE1F6" w:rsidR="00E920A2" w:rsidRDefault="00CA74A0" w:rsidP="00E920A2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78" w:name="OLE_LINK121"/>
      <w:r>
        <w:rPr>
          <w:rStyle w:val="Emphasis"/>
          <w:szCs w:val="28"/>
          <w:lang w:val="ru-RU"/>
        </w:rPr>
        <w:t>Значения округлены до 9 знаков после запятой.</w:t>
      </w:r>
    </w:p>
    <w:bookmarkEnd w:id="178"/>
    <w:p w14:paraId="707E3DC3" w14:textId="18A77BF3" w:rsidR="00500C46" w:rsidRPr="00DF3066" w:rsidRDefault="00500C46" w:rsidP="00E920A2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szCs w:val="28"/>
          <w:lang w:val="ru-RU"/>
        </w:rPr>
        <w:t xml:space="preserve">Также была посчитана с помощью программы (см. приложение В) вероятность того, что злоумышленник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>b ϵ B</m:t>
        </m:r>
      </m:oMath>
      <w:r w:rsidRPr="00500C46">
        <w:rPr>
          <w:rStyle w:val="Emphasis"/>
          <w:iCs w:val="0"/>
          <w:szCs w:val="28"/>
          <w:lang w:val="ru-RU"/>
        </w:rPr>
        <w:t xml:space="preserve"> </w:t>
      </w:r>
      <w:r>
        <w:rPr>
          <w:rStyle w:val="Emphasis"/>
          <w:iCs w:val="0"/>
          <w:szCs w:val="28"/>
          <w:lang w:val="ru-RU"/>
        </w:rPr>
        <w:t>пре</w:t>
      </w:r>
      <w:r w:rsidR="00061C5D">
        <w:rPr>
          <w:rStyle w:val="Emphasis"/>
          <w:iCs w:val="0"/>
          <w:szCs w:val="28"/>
          <w:lang w:val="ru-RU"/>
        </w:rPr>
        <w:t>д</w:t>
      </w:r>
      <w:r>
        <w:rPr>
          <w:rStyle w:val="Emphasis"/>
          <w:iCs w:val="0"/>
          <w:szCs w:val="28"/>
          <w:lang w:val="ru-RU"/>
        </w:rPr>
        <w:t xml:space="preserve">примет атаку </w:t>
      </w:r>
      <m:oMath>
        <m:r>
          <m:rPr>
            <m:sty m:val="p"/>
          </m:rPr>
          <w:rPr>
            <w:rStyle w:val="Emphasis"/>
            <w:rFonts w:ascii="Cambria Math" w:hAnsi="Cambria Math"/>
            <w:szCs w:val="28"/>
            <w:lang w:val="ru-RU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ϵ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A</m:t>
        </m:r>
      </m:oMath>
      <w:r w:rsidRPr="00500C46">
        <w:rPr>
          <w:rStyle w:val="Emphasis"/>
          <w:iCs w:val="0"/>
          <w:szCs w:val="28"/>
          <w:lang w:val="ru-RU"/>
        </w:rPr>
        <w:t>:</w:t>
      </w:r>
    </w:p>
    <w:p w14:paraId="513CF546" w14:textId="6B6684CE" w:rsidR="00500C46" w:rsidRPr="00DF3066" w:rsidRDefault="00500C46" w:rsidP="00500C46">
      <w:pPr>
        <w:spacing w:line="360" w:lineRule="auto"/>
        <w:ind w:firstLine="709"/>
        <w:jc w:val="both"/>
        <w:rPr>
          <w:rStyle w:val="Emphasis"/>
          <w:i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Для </w:t>
      </w:r>
      <w:r>
        <w:rPr>
          <w:rStyle w:val="Emphasis"/>
          <w:iCs w:val="0"/>
          <w:szCs w:val="28"/>
        </w:rPr>
        <w:t>CCA</w:t>
      </w:r>
      <w:r w:rsidRPr="00500C46">
        <w:rPr>
          <w:rStyle w:val="Emphasis"/>
          <w:iCs w:val="0"/>
          <w:szCs w:val="28"/>
          <w:lang w:val="ru-RU"/>
        </w:rPr>
        <w:t xml:space="preserve">: </w:t>
      </w:r>
      <w:bookmarkStart w:id="179" w:name="OLE_LINK120"/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500C46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</m:t>
        </m:r>
        <m:r>
          <w:rPr>
            <w:rStyle w:val="Emphasis"/>
            <w:rFonts w:ascii="Cambria Math" w:hAnsi="Cambria Math"/>
            <w:szCs w:val="28"/>
            <w:lang w:val="ru-RU"/>
          </w:rPr>
          <m:t>.63×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</w:p>
    <w:bookmarkEnd w:id="179"/>
    <w:p w14:paraId="2EBCF1F9" w14:textId="79D691B9" w:rsidR="00500C46" w:rsidRPr="00DF3066" w:rsidRDefault="00500C46" w:rsidP="00500C46">
      <w:pPr>
        <w:spacing w:line="360" w:lineRule="auto"/>
        <w:ind w:firstLine="709"/>
        <w:jc w:val="both"/>
        <w:rPr>
          <w:rStyle w:val="Emphasis"/>
          <w:i/>
          <w:iCs w:val="0"/>
          <w:szCs w:val="28"/>
        </w:rPr>
      </w:pPr>
      <w:r>
        <w:rPr>
          <w:rStyle w:val="Emphasis"/>
          <w:iCs w:val="0"/>
          <w:szCs w:val="28"/>
          <w:lang w:val="ru-RU"/>
        </w:rPr>
        <w:t xml:space="preserve">Для </w:t>
      </w:r>
      <w:r>
        <w:rPr>
          <w:rStyle w:val="Emphasis"/>
          <w:iCs w:val="0"/>
          <w:szCs w:val="28"/>
        </w:rPr>
        <w:t>CPA</w:t>
      </w:r>
      <w:r w:rsidRPr="00500C46">
        <w:rPr>
          <w:rStyle w:val="Emphasis"/>
          <w:iCs w:val="0"/>
          <w:szCs w:val="28"/>
          <w:lang w:val="ru-RU"/>
        </w:rPr>
        <w:t>:</w:t>
      </w:r>
      <w:r w:rsidRPr="00500C46">
        <w:rPr>
          <w:rFonts w:ascii="Cambria Math" w:hAnsi="Cambria Math"/>
          <w:i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500C46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</w:p>
    <w:p w14:paraId="34737EBF" w14:textId="79374784" w:rsidR="00500C46" w:rsidRPr="00DF3066" w:rsidRDefault="00500C46" w:rsidP="00500C46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Для </w:t>
      </w:r>
      <w:r>
        <w:rPr>
          <w:rStyle w:val="Emphasis"/>
          <w:iCs w:val="0"/>
          <w:szCs w:val="28"/>
        </w:rPr>
        <w:t>SCA</w:t>
      </w:r>
      <w:r w:rsidRPr="00500C46">
        <w:rPr>
          <w:rStyle w:val="Emphasis"/>
          <w:iCs w:val="0"/>
          <w:szCs w:val="28"/>
          <w:lang w:val="ru-RU"/>
        </w:rPr>
        <w:t>:</w:t>
      </w:r>
      <w:r w:rsidRPr="00500C46">
        <w:rPr>
          <w:rFonts w:ascii="Cambria Math" w:hAnsi="Cambria Math"/>
          <w:i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=1.09×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Pr="00500C46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</w:p>
    <w:p w14:paraId="4219074A" w14:textId="77777777" w:rsidR="00500C46" w:rsidRDefault="00500C46" w:rsidP="00500C46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>
        <w:rPr>
          <w:rStyle w:val="Emphasis"/>
          <w:szCs w:val="28"/>
          <w:lang w:val="ru-RU"/>
        </w:rPr>
        <w:t>Значения округлены до 9 знаков после запятой.</w:t>
      </w:r>
    </w:p>
    <w:p w14:paraId="44BAC8F9" w14:textId="764F3315" w:rsidR="00500C46" w:rsidRPr="00220738" w:rsidRDefault="00500C46" w:rsidP="00500C46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>На основе посчитанных данных можно рассчитать функцию риска по формуле (13)</w:t>
      </w:r>
      <w:r w:rsidR="00220738" w:rsidRPr="00220738">
        <w:rPr>
          <w:rStyle w:val="Emphasis"/>
          <w:iCs w:val="0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500C46" w14:paraId="6266E95E" w14:textId="77777777" w:rsidTr="00500C46">
        <w:tc>
          <w:tcPr>
            <w:tcW w:w="2410" w:type="dxa"/>
          </w:tcPr>
          <w:p w14:paraId="2BB68929" w14:textId="1FDB1821" w:rsidR="00500C46" w:rsidRPr="00500C46" w:rsidRDefault="00500C46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lastRenderedPageBreak/>
              <w:t>PRE</w:t>
            </w:r>
          </w:p>
        </w:tc>
        <w:tc>
          <w:tcPr>
            <w:tcW w:w="2410" w:type="dxa"/>
          </w:tcPr>
          <w:p w14:paraId="14B8B619" w14:textId="7BDE3063" w:rsidR="00500C46" w:rsidRPr="00500C46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CCA</w:t>
            </w:r>
          </w:p>
        </w:tc>
        <w:tc>
          <w:tcPr>
            <w:tcW w:w="2411" w:type="dxa"/>
          </w:tcPr>
          <w:p w14:paraId="0D2EAC82" w14:textId="63AF29E9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CPA</w:t>
            </w:r>
          </w:p>
        </w:tc>
        <w:tc>
          <w:tcPr>
            <w:tcW w:w="2411" w:type="dxa"/>
          </w:tcPr>
          <w:p w14:paraId="529CBF62" w14:textId="412C963E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SCA</w:t>
            </w:r>
          </w:p>
        </w:tc>
      </w:tr>
      <w:tr w:rsidR="00500C46" w14:paraId="59B51E74" w14:textId="77777777" w:rsidTr="00500C46">
        <w:tc>
          <w:tcPr>
            <w:tcW w:w="2410" w:type="dxa"/>
          </w:tcPr>
          <w:p w14:paraId="2113A207" w14:textId="63E2B495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bookmarkStart w:id="180" w:name="OLE_LINK122"/>
            <w:r>
              <w:rPr>
                <w:rStyle w:val="Emphasis"/>
                <w:iCs w:val="0"/>
                <w:szCs w:val="28"/>
                <w:lang w:val="ru-RU"/>
              </w:rPr>
              <w:t>Злоумышленник 1</w:t>
            </w:r>
            <w:bookmarkEnd w:id="180"/>
          </w:p>
        </w:tc>
        <w:tc>
          <w:tcPr>
            <w:tcW w:w="2410" w:type="dxa"/>
          </w:tcPr>
          <w:p w14:paraId="093BA915" w14:textId="63A0B549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411" w:type="dxa"/>
          </w:tcPr>
          <w:p w14:paraId="50D2497E" w14:textId="665B2C1A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411" w:type="dxa"/>
          </w:tcPr>
          <w:p w14:paraId="2E5A4FD3" w14:textId="6AF8A564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bookmarkStart w:id="181" w:name="OLE_LINK123"/>
            <m:oMath>
              <m:r>
                <w:rPr>
                  <w:rStyle w:val="Emphasis"/>
                  <w:rFonts w:ascii="Cambria Math" w:hAnsi="Cambria Math"/>
                  <w:szCs w:val="28"/>
                </w:rPr>
                <m:t>2.15×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bookmarkEnd w:id="181"/>
            <w:r>
              <w:rPr>
                <w:rStyle w:val="Emphasis"/>
                <w:iCs w:val="0"/>
                <w:szCs w:val="28"/>
              </w:rPr>
              <w:t xml:space="preserve"> </w:t>
            </w:r>
          </w:p>
        </w:tc>
      </w:tr>
      <w:tr w:rsidR="00500C46" w14:paraId="4E2E06AC" w14:textId="77777777" w:rsidTr="00500C46">
        <w:tc>
          <w:tcPr>
            <w:tcW w:w="2410" w:type="dxa"/>
          </w:tcPr>
          <w:p w14:paraId="145E28F3" w14:textId="6737DCEE" w:rsidR="00500C46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bookmarkStart w:id="182" w:name="_Hlk165810329"/>
            <w:r>
              <w:rPr>
                <w:rStyle w:val="Emphasis"/>
                <w:iCs w:val="0"/>
                <w:szCs w:val="28"/>
                <w:lang w:val="ru-RU"/>
              </w:rPr>
              <w:t>Злоумышленник 2</w:t>
            </w:r>
            <w:bookmarkEnd w:id="182"/>
          </w:p>
        </w:tc>
        <w:tc>
          <w:tcPr>
            <w:tcW w:w="2410" w:type="dxa"/>
          </w:tcPr>
          <w:p w14:paraId="7B55BFD3" w14:textId="6E2A430D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</w:rPr>
                <m:t>7.65×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-13</m:t>
                  </m:r>
                </m:sup>
              </m:sSup>
            </m:oMath>
            <w:r>
              <w:rPr>
                <w:rStyle w:val="Emphasis"/>
                <w:iCs w:val="0"/>
                <w:szCs w:val="28"/>
              </w:rPr>
              <w:t xml:space="preserve"> </w:t>
            </w:r>
          </w:p>
        </w:tc>
        <w:tc>
          <w:tcPr>
            <w:tcW w:w="2411" w:type="dxa"/>
          </w:tcPr>
          <w:p w14:paraId="23AD01C8" w14:textId="52B7CE51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411" w:type="dxa"/>
          </w:tcPr>
          <w:p w14:paraId="3F2A2083" w14:textId="48125A0A" w:rsidR="00500C46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0</w:t>
            </w:r>
          </w:p>
        </w:tc>
      </w:tr>
      <w:tr w:rsidR="00220738" w14:paraId="51D151B5" w14:textId="77777777" w:rsidTr="00500C46">
        <w:tc>
          <w:tcPr>
            <w:tcW w:w="2410" w:type="dxa"/>
          </w:tcPr>
          <w:p w14:paraId="40FB9B58" w14:textId="1B98A16B" w:rsidR="00220738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RSA</w:t>
            </w:r>
          </w:p>
        </w:tc>
        <w:tc>
          <w:tcPr>
            <w:tcW w:w="2410" w:type="dxa"/>
          </w:tcPr>
          <w:p w14:paraId="0F836566" w14:textId="77777777" w:rsid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3ED5B925" w14:textId="77777777" w:rsid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282C9809" w14:textId="77777777" w:rsid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</w:tr>
      <w:tr w:rsidR="00220738" w14:paraId="19AF3648" w14:textId="77777777" w:rsidTr="00500C46">
        <w:tc>
          <w:tcPr>
            <w:tcW w:w="2410" w:type="dxa"/>
          </w:tcPr>
          <w:p w14:paraId="708214A4" w14:textId="42ABD86B" w:rsid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Злоумышленник 1</w:t>
            </w:r>
          </w:p>
        </w:tc>
        <w:tc>
          <w:tcPr>
            <w:tcW w:w="2410" w:type="dxa"/>
          </w:tcPr>
          <w:p w14:paraId="495EC9B2" w14:textId="0FBA5543" w:rsidR="00220738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411" w:type="dxa"/>
          </w:tcPr>
          <w:p w14:paraId="546C7DB7" w14:textId="20D8AAFA" w:rsidR="00220738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411" w:type="dxa"/>
          </w:tcPr>
          <w:p w14:paraId="611FBD54" w14:textId="38E6E427" w:rsid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</w:rPr>
                <m:t>2.43×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r>
              <w:rPr>
                <w:rStyle w:val="Emphasis"/>
                <w:iCs w:val="0"/>
                <w:szCs w:val="28"/>
              </w:rPr>
              <w:t xml:space="preserve"> </w:t>
            </w:r>
          </w:p>
        </w:tc>
      </w:tr>
      <w:tr w:rsidR="00220738" w14:paraId="1DA01E0D" w14:textId="77777777" w:rsidTr="00500C46">
        <w:tc>
          <w:tcPr>
            <w:tcW w:w="2410" w:type="dxa"/>
          </w:tcPr>
          <w:p w14:paraId="2A668E07" w14:textId="023B1BBF" w:rsid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Злоумышленник 2</w:t>
            </w:r>
          </w:p>
        </w:tc>
        <w:tc>
          <w:tcPr>
            <w:tcW w:w="2410" w:type="dxa"/>
          </w:tcPr>
          <w:p w14:paraId="3B637E08" w14:textId="1BB599C4" w:rsid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  <w:lang w:val="ru-RU"/>
                </w:rPr>
                <m:t>3</m:t>
              </m:r>
              <m:r>
                <w:rPr>
                  <w:rStyle w:val="Emphasis"/>
                  <w:rFonts w:ascii="Cambria Math" w:hAnsi="Cambria Math"/>
                  <w:szCs w:val="28"/>
                </w:rPr>
                <m:t>.78×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r>
              <w:rPr>
                <w:rStyle w:val="Emphasis"/>
                <w:iCs w:val="0"/>
                <w:szCs w:val="28"/>
              </w:rPr>
              <w:t xml:space="preserve"> </w:t>
            </w:r>
          </w:p>
        </w:tc>
        <w:tc>
          <w:tcPr>
            <w:tcW w:w="2411" w:type="dxa"/>
          </w:tcPr>
          <w:p w14:paraId="72E6CA6D" w14:textId="33240A32" w:rsidR="00220738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411" w:type="dxa"/>
          </w:tcPr>
          <w:p w14:paraId="1AF0A96B" w14:textId="08A7DDAF" w:rsidR="00220738" w:rsidRPr="00220738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</w:rPr>
              <w:t>0</w:t>
            </w:r>
          </w:p>
        </w:tc>
      </w:tr>
    </w:tbl>
    <w:p w14:paraId="25908308" w14:textId="0A1D63DE" w:rsidR="00C95C5E" w:rsidRPr="00EF2D76" w:rsidRDefault="005A2844" w:rsidP="00EF2D76">
      <w:pPr>
        <w:pStyle w:val="Heading2"/>
        <w:spacing w:before="0"/>
        <w:ind w:left="0" w:firstLine="703"/>
      </w:pPr>
      <w:bookmarkStart w:id="183" w:name="_Toc164615115"/>
      <w:bookmarkEnd w:id="147"/>
      <w:bookmarkEnd w:id="176"/>
      <w:r w:rsidRPr="00C95C5E">
        <w:t>Анал</w:t>
      </w:r>
      <w:r w:rsidR="0015671D">
        <w:t>и</w:t>
      </w:r>
      <w:r w:rsidRPr="00C95C5E">
        <w:t>з полученных результатов</w:t>
      </w:r>
      <w:bookmarkEnd w:id="183"/>
    </w:p>
    <w:p w14:paraId="31ABF40E" w14:textId="36F22613" w:rsidR="00EF2D76" w:rsidRPr="00E30D8F" w:rsidRDefault="00EF2D76" w:rsidP="00EF2D76">
      <w:pPr>
        <w:pStyle w:val="a"/>
      </w:pPr>
      <w:bookmarkStart w:id="184" w:name="_Hlk165813204"/>
      <w:bookmarkStart w:id="185" w:name="OLE_LINK125"/>
      <w:r>
        <w:t xml:space="preserve">На основании полученных значений для функции риска можно заметить, что классическая </w:t>
      </w:r>
      <w:r w:rsidR="00885370">
        <w:t xml:space="preserve">криптосистема </w:t>
      </w:r>
      <w:r w:rsidR="0000127F">
        <w:t>ассиметричного шифрования</w:t>
      </w:r>
      <w:r>
        <w:t xml:space="preserve">, как и криптосистема прокси решифрования полностью устойчивы с </w:t>
      </w:r>
      <w:r>
        <w:rPr>
          <w:lang w:val="en-US"/>
        </w:rPr>
        <w:t>C</w:t>
      </w:r>
      <w:r w:rsidR="00E30D8F">
        <w:rPr>
          <w:lang w:val="en-US"/>
        </w:rPr>
        <w:t>P</w:t>
      </w:r>
      <w:r>
        <w:rPr>
          <w:lang w:val="en-US"/>
        </w:rPr>
        <w:t>A</w:t>
      </w:r>
      <w:r w:rsidRPr="00EF2D76">
        <w:t xml:space="preserve"> </w:t>
      </w:r>
      <w:r>
        <w:t>атаке.</w:t>
      </w:r>
    </w:p>
    <w:p w14:paraId="14A64A61" w14:textId="2A0AAC18" w:rsidR="00EF2D76" w:rsidRDefault="00EF2D76" w:rsidP="00EF2D76">
      <w:pPr>
        <w:pStyle w:val="a"/>
      </w:pPr>
      <w:r>
        <w:t xml:space="preserve">В случае </w:t>
      </w:r>
      <w:r>
        <w:rPr>
          <w:lang w:val="en-US"/>
        </w:rPr>
        <w:t>C</w:t>
      </w:r>
      <w:r w:rsidR="00E30D8F">
        <w:rPr>
          <w:lang w:val="en-US"/>
        </w:rPr>
        <w:t>C</w:t>
      </w:r>
      <w:r>
        <w:rPr>
          <w:lang w:val="en-US"/>
        </w:rPr>
        <w:t>A</w:t>
      </w:r>
      <w:r w:rsidRPr="00EF2D76">
        <w:t xml:space="preserve"> </w:t>
      </w:r>
      <w:r>
        <w:t xml:space="preserve">атаки обе криптосистемы достаточно устойчивы, однако </w:t>
      </w:r>
      <w:r>
        <w:rPr>
          <w:lang w:val="en-US"/>
        </w:rPr>
        <w:t>PRE</w:t>
      </w:r>
      <w:r w:rsidRPr="00EF2D76">
        <w:t xml:space="preserve"> </w:t>
      </w:r>
      <w:r>
        <w:t xml:space="preserve">приблизительно в 5 раз более защищена от атаки на основе подобранного </w:t>
      </w:r>
      <w:proofErr w:type="spellStart"/>
      <w:r>
        <w:t>шифротекста</w:t>
      </w:r>
      <w:proofErr w:type="spellEnd"/>
      <w:r>
        <w:t xml:space="preserve">. </w:t>
      </w:r>
    </w:p>
    <w:p w14:paraId="72FD0813" w14:textId="7BBF3708" w:rsidR="00EF2D76" w:rsidRPr="00DF3066" w:rsidRDefault="00EF2D76" w:rsidP="00EF2D76">
      <w:pPr>
        <w:pStyle w:val="a"/>
      </w:pPr>
      <w:r>
        <w:t xml:space="preserve">Что касается </w:t>
      </w:r>
      <w:r>
        <w:rPr>
          <w:lang w:val="en-US"/>
        </w:rPr>
        <w:t>SCA</w:t>
      </w:r>
      <w:r w:rsidRPr="00E30D8F">
        <w:t xml:space="preserve"> </w:t>
      </w:r>
      <w:r w:rsidR="00E30D8F">
        <w:rPr>
          <w:lang w:val="en-US"/>
        </w:rPr>
        <w:t>PRE</w:t>
      </w:r>
      <w:r w:rsidR="00E30D8F" w:rsidRPr="00E30D8F">
        <w:t xml:space="preserve"> </w:t>
      </w:r>
      <w:r w:rsidR="00E30D8F">
        <w:t>менее уязвима в приблизительно 1.13 раза чем классическая криптосистема.</w:t>
      </w:r>
    </w:p>
    <w:p w14:paraId="44720A80" w14:textId="0864D978" w:rsidR="008C48FF" w:rsidRPr="008C48FF" w:rsidRDefault="008C48FF" w:rsidP="008C48FF">
      <w:pPr>
        <w:pStyle w:val="a"/>
      </w:pPr>
      <w:r>
        <w:t>Таким образом, к</w:t>
      </w:r>
      <w:r w:rsidRPr="008C48FF">
        <w:t xml:space="preserve">риптосистема прокси решифрования демонстрирует повышенную криптостойкость по сравнению с классической криптосистемой, особенно в случае </w:t>
      </w:r>
      <w:r w:rsidRPr="008C48FF">
        <w:rPr>
          <w:lang w:val="en-GB"/>
        </w:rPr>
        <w:t>C</w:t>
      </w:r>
      <w:r>
        <w:rPr>
          <w:lang w:val="en-US"/>
        </w:rPr>
        <w:t>C</w:t>
      </w:r>
      <w:r w:rsidRPr="008C48FF">
        <w:rPr>
          <w:lang w:val="en-GB"/>
        </w:rPr>
        <w:t>A</w:t>
      </w:r>
      <w:r w:rsidRPr="008C48FF">
        <w:t xml:space="preserve"> атаки. Тем не менее, обе криптосистемы показывают хорошую устойчивость к </w:t>
      </w:r>
      <w:r w:rsidRPr="008C48FF">
        <w:rPr>
          <w:lang w:val="en-GB"/>
        </w:rPr>
        <w:t>C</w:t>
      </w:r>
      <w:r>
        <w:rPr>
          <w:lang w:val="en-GB"/>
        </w:rPr>
        <w:t>P</w:t>
      </w:r>
      <w:r w:rsidRPr="008C48FF">
        <w:rPr>
          <w:lang w:val="en-GB"/>
        </w:rPr>
        <w:t>A</w:t>
      </w:r>
      <w:r w:rsidRPr="008C48FF">
        <w:t xml:space="preserve"> атаке и достаточную защиту от </w:t>
      </w:r>
      <w:r w:rsidRPr="008C48FF">
        <w:rPr>
          <w:lang w:val="en-GB"/>
        </w:rPr>
        <w:t>SCA</w:t>
      </w:r>
      <w:r w:rsidRPr="008C48FF">
        <w:t xml:space="preserve"> атаки, с небольшим преимуществом </w:t>
      </w:r>
      <w:r w:rsidRPr="008C48FF">
        <w:rPr>
          <w:lang w:val="en-GB"/>
        </w:rPr>
        <w:t>PRE</w:t>
      </w:r>
      <w:r w:rsidRPr="008C48FF">
        <w:t>.</w:t>
      </w:r>
    </w:p>
    <w:bookmarkEnd w:id="184"/>
    <w:bookmarkEnd w:id="185"/>
    <w:p w14:paraId="067812F0" w14:textId="7A94AC32" w:rsidR="005A2844" w:rsidRPr="00DF3066" w:rsidRDefault="005A2844">
      <w:pPr>
        <w:widowControl w:val="0"/>
        <w:autoSpaceDE w:val="0"/>
        <w:autoSpaceDN w:val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2BD33978" w14:textId="5F4C2018" w:rsidR="00503B9C" w:rsidRPr="0007317B" w:rsidRDefault="0007317B" w:rsidP="0096153F">
      <w:pPr>
        <w:pStyle w:val="Heading1"/>
      </w:pPr>
      <w:bookmarkStart w:id="186" w:name="_Toc164615116"/>
      <w:r w:rsidRPr="0007317B">
        <w:lastRenderedPageBreak/>
        <w:t>ЗАКЛЮЧЕНИЕ</w:t>
      </w:r>
      <w:bookmarkEnd w:id="186"/>
    </w:p>
    <w:p w14:paraId="20343F3F" w14:textId="53B62C1E" w:rsidR="00503B9C" w:rsidRPr="00884B98" w:rsidRDefault="00503B9C" w:rsidP="009C2466">
      <w:pPr>
        <w:pStyle w:val="a"/>
      </w:pPr>
      <w:r w:rsidRPr="00884B98">
        <w:t>В рамках данной курсовой работы была рассмотрена тема "</w:t>
      </w:r>
      <w:r w:rsidR="00FF2406" w:rsidRPr="003955A9">
        <w:t xml:space="preserve"> Исследование применения схемы </w:t>
      </w:r>
      <w:r w:rsidR="00C67E12">
        <w:rPr>
          <w:lang w:val="en-US"/>
        </w:rPr>
        <w:t>p</w:t>
      </w:r>
      <w:r w:rsidR="00FF2406" w:rsidRPr="00FF2406">
        <w:t>roxy</w:t>
      </w:r>
      <w:r w:rsidR="00FF2406" w:rsidRPr="003955A9">
        <w:t xml:space="preserve"> </w:t>
      </w:r>
      <w:r w:rsidR="00FF2406" w:rsidRPr="00FF2406">
        <w:t>re</w:t>
      </w:r>
      <w:r w:rsidR="00FF2406" w:rsidRPr="003955A9">
        <w:t>-</w:t>
      </w:r>
      <w:r w:rsidR="00FF2406" w:rsidRPr="00FF2406">
        <w:t>encryption</w:t>
      </w:r>
      <w:r w:rsidR="00FF2406" w:rsidRPr="003955A9">
        <w:t xml:space="preserve"> для безопасной передачи конфиденциальных данных</w:t>
      </w:r>
      <w:r w:rsidRPr="00884B98">
        <w:t>". В процессе исследования были осуществлены следующие шаги:</w:t>
      </w:r>
    </w:p>
    <w:p w14:paraId="1BCC2102" w14:textId="07C1C0F8" w:rsidR="00503B9C" w:rsidRPr="00884B98" w:rsidRDefault="00503B9C" w:rsidP="009C2466">
      <w:pPr>
        <w:pStyle w:val="a"/>
      </w:pPr>
      <w:r w:rsidRPr="00884B98">
        <w:t xml:space="preserve">Проведен обзор существующих решений для безопасной передачи конфиденциальных данных. Были изучены различные методы и протоколы, используемые для защиты данных в процессе их передачи, включая схему </w:t>
      </w:r>
      <w:r w:rsidR="00C67E12">
        <w:rPr>
          <w:lang w:val="en-US"/>
        </w:rPr>
        <w:t>p</w:t>
      </w:r>
      <w:r w:rsidRPr="00503B9C">
        <w:t>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>.</w:t>
      </w:r>
    </w:p>
    <w:p w14:paraId="02D54C8D" w14:textId="7479D448" w:rsidR="00503B9C" w:rsidRPr="00884B98" w:rsidRDefault="00503B9C" w:rsidP="009C2466">
      <w:pPr>
        <w:pStyle w:val="a"/>
      </w:pPr>
      <w:r w:rsidRPr="00884B98">
        <w:t xml:space="preserve">Описаны основные принципы криптографии, необходимые для понимания работы схемы </w:t>
      </w:r>
      <w:r w:rsidR="00C67E12">
        <w:rPr>
          <w:lang w:val="en-US"/>
        </w:rPr>
        <w:t>p</w:t>
      </w:r>
      <w:r w:rsidRPr="00503B9C">
        <w:t>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>. Рассмотрены алгоритмы шифрования, электронной подписи и асимметричного шифрования на основе эллиптических кривых.</w:t>
      </w:r>
    </w:p>
    <w:p w14:paraId="6147EE2A" w14:textId="39CCF1C8" w:rsidR="00503B9C" w:rsidRPr="00884B98" w:rsidRDefault="00503B9C" w:rsidP="009C2466">
      <w:pPr>
        <w:pStyle w:val="a"/>
      </w:pPr>
      <w:r w:rsidRPr="00884B98">
        <w:t>Проведен анализ преимуществ и недостатков существующих методов защиты данных. Выявлены их особенности, сильные и слабые стороны, а также области применения.</w:t>
      </w:r>
    </w:p>
    <w:p w14:paraId="58D7E70D" w14:textId="6E6F743A" w:rsidR="00503B9C" w:rsidRPr="00884B98" w:rsidRDefault="00503B9C" w:rsidP="009C2466">
      <w:pPr>
        <w:pStyle w:val="a"/>
      </w:pPr>
      <w:r w:rsidRPr="00884B98">
        <w:t xml:space="preserve">Описана схема </w:t>
      </w:r>
      <w:proofErr w:type="spellStart"/>
      <w:r w:rsidRPr="00503B9C">
        <w:t>Proxy</w:t>
      </w:r>
      <w:proofErr w:type="spellEnd"/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 xml:space="preserve"> и принцип ее работы. Рассмотрены ключевые компоненты схемы, включая генерацию ключей, операции шифрования и расшифровки, а также алгоритмы </w:t>
      </w:r>
      <w:r w:rsidR="00C67E12">
        <w:t>решифрования</w:t>
      </w:r>
      <w:r w:rsidRPr="00884B98">
        <w:t>.</w:t>
      </w:r>
    </w:p>
    <w:p w14:paraId="248EA1D2" w14:textId="43E46235" w:rsidR="00503B9C" w:rsidRPr="00884B98" w:rsidRDefault="00503B9C" w:rsidP="009C2466">
      <w:pPr>
        <w:pStyle w:val="a"/>
      </w:pPr>
      <w:r w:rsidRPr="00884B98">
        <w:t xml:space="preserve">Разработан подход к разработке алгоритмического и программного обеспечения для схемы </w:t>
      </w:r>
      <w:r w:rsidR="00C67E12">
        <w:t>прокси решифрования</w:t>
      </w:r>
      <w:r w:rsidRPr="00884B98">
        <w:t xml:space="preserve">. Выбраны соответствующие инструменты, такие как онлайн-среда </w:t>
      </w:r>
      <w:proofErr w:type="spellStart"/>
      <w:r w:rsidRPr="00503B9C">
        <w:t>Remix</w:t>
      </w:r>
      <w:proofErr w:type="spellEnd"/>
      <w:r w:rsidRPr="00884B98">
        <w:t xml:space="preserve"> </w:t>
      </w:r>
      <w:proofErr w:type="spellStart"/>
      <w:r w:rsidRPr="00503B9C">
        <w:t>Ethereum</w:t>
      </w:r>
      <w:proofErr w:type="spellEnd"/>
      <w:r w:rsidRPr="00884B98">
        <w:t xml:space="preserve"> и локальная сеть блокчейна </w:t>
      </w:r>
      <w:proofErr w:type="spellStart"/>
      <w:r w:rsidRPr="00503B9C">
        <w:t>Ethereum</w:t>
      </w:r>
      <w:proofErr w:type="spellEnd"/>
      <w:r w:rsidRPr="00884B98">
        <w:t xml:space="preserve"> </w:t>
      </w:r>
      <w:proofErr w:type="spellStart"/>
      <w:r w:rsidRPr="00503B9C">
        <w:t>Ganache</w:t>
      </w:r>
      <w:proofErr w:type="spellEnd"/>
      <w:r w:rsidRPr="00884B98">
        <w:t>, для разработки и тестирования смарт контрактов.</w:t>
      </w:r>
    </w:p>
    <w:p w14:paraId="2906B227" w14:textId="0E06D6F1" w:rsidR="00503B9C" w:rsidRPr="00884B98" w:rsidRDefault="00503B9C" w:rsidP="009C2466">
      <w:pPr>
        <w:pStyle w:val="a"/>
      </w:pPr>
      <w:r w:rsidRPr="00884B98">
        <w:t xml:space="preserve">Описана методология тестирования, включающая юнит-тестирование, интеграционное тестирование, функциональное тестирование и нагрузочное тестирование. Обозначены цели каждого вида тестирования и их вклад в обеспечение качества и безопасности схемы </w:t>
      </w:r>
      <w:r w:rsidR="00C67E12">
        <w:rPr>
          <w:lang w:val="en-US"/>
        </w:rPr>
        <w:t>p</w:t>
      </w:r>
      <w:r w:rsidRPr="00503B9C">
        <w:t>roxy</w:t>
      </w:r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>.</w:t>
      </w:r>
    </w:p>
    <w:p w14:paraId="297FF1F9" w14:textId="61D207D3" w:rsidR="00503B9C" w:rsidRPr="00884B98" w:rsidRDefault="00503B9C" w:rsidP="009C2466">
      <w:pPr>
        <w:pStyle w:val="a"/>
      </w:pPr>
      <w:r w:rsidRPr="00884B98">
        <w:t>Необходимо отметить, что практическая часть работы, включающая разработку алгоритмического и программного обеспечения, а также проведение тестирования, осталась за пределами данной работы.</w:t>
      </w:r>
    </w:p>
    <w:p w14:paraId="471FC518" w14:textId="221C3DD8" w:rsidR="00503B9C" w:rsidRPr="00884B98" w:rsidRDefault="00503B9C" w:rsidP="009C2466">
      <w:pPr>
        <w:pStyle w:val="a"/>
      </w:pPr>
      <w:r w:rsidRPr="00884B98">
        <w:lastRenderedPageBreak/>
        <w:t xml:space="preserve">В дальнейшем планируется реализация и тестирование схемы </w:t>
      </w:r>
      <w:proofErr w:type="spellStart"/>
      <w:r w:rsidRPr="00503B9C">
        <w:t>Proxy</w:t>
      </w:r>
      <w:proofErr w:type="spellEnd"/>
      <w:r w:rsidRPr="00884B98">
        <w:t xml:space="preserve"> </w:t>
      </w:r>
      <w:r w:rsidRPr="00503B9C">
        <w:t>re</w:t>
      </w:r>
      <w:r w:rsidRPr="00884B98">
        <w:t>-</w:t>
      </w:r>
      <w:r w:rsidRPr="00503B9C">
        <w:t>encryption</w:t>
      </w:r>
      <w:r w:rsidRPr="00884B98">
        <w:t xml:space="preserve"> в реальной среде, чтобы подтвердить ее эффективность и безопасность. Это позволит дополнительно проверить и оценить применимость схемы в различных сценариях использования и ее соответствие требованиям безопасности.</w:t>
      </w:r>
    </w:p>
    <w:p w14:paraId="389C125E" w14:textId="28F23CC5" w:rsidR="00606ADB" w:rsidRPr="008C48FF" w:rsidRDefault="008C48FF" w:rsidP="009C2466">
      <w:pPr>
        <w:pStyle w:val="a"/>
      </w:pPr>
      <w:r>
        <w:t xml:space="preserve">Как показал подсчет криптостойкости </w:t>
      </w:r>
      <w:r>
        <w:rPr>
          <w:lang w:val="en-US"/>
        </w:rPr>
        <w:t>PRE</w:t>
      </w:r>
      <w:r w:rsidRPr="008C48FF">
        <w:t xml:space="preserve"> </w:t>
      </w:r>
      <w:r>
        <w:t>и сравнение с классической криптосистемой, система</w:t>
      </w:r>
      <w:r w:rsidRPr="008C48FF">
        <w:t>,</w:t>
      </w:r>
      <w:r>
        <w:t xml:space="preserve"> использующая прокси решифрование, более устойчива к различным типам атак</w:t>
      </w:r>
      <w:r w:rsidR="00503B9C" w:rsidRPr="00884B98">
        <w:t>.</w:t>
      </w:r>
      <w:r>
        <w:t xml:space="preserve"> Таким образом, в системах, где критически важен вопрос безопасной передачи конфиденциальных данных, например в финансовом секторе, стоит использовать </w:t>
      </w:r>
      <w:r>
        <w:rPr>
          <w:lang w:val="en-US"/>
        </w:rPr>
        <w:t>PRE</w:t>
      </w:r>
      <w:r w:rsidRPr="008C48FF">
        <w:t>.</w:t>
      </w:r>
    </w:p>
    <w:p w14:paraId="70C4091B" w14:textId="77777777" w:rsidR="00606ADB" w:rsidRDefault="00606ADB">
      <w:pPr>
        <w:widowControl w:val="0"/>
        <w:autoSpaceDE w:val="0"/>
        <w:autoSpaceDN w:val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6FEA1A7E" w14:textId="22C0C308" w:rsidR="009967D1" w:rsidRPr="0007317B" w:rsidRDefault="008F06D2" w:rsidP="0096153F">
      <w:pPr>
        <w:pStyle w:val="Heading1"/>
        <w:rPr>
          <w:sz w:val="28"/>
          <w:szCs w:val="28"/>
        </w:rPr>
      </w:pPr>
      <w:bookmarkStart w:id="187" w:name="_Toc164615117"/>
      <w:commentRangeStart w:id="188"/>
      <w:r>
        <w:rPr>
          <w:rFonts w:eastAsiaTheme="minorHAnsi"/>
          <w:lang w:eastAsia="en-US"/>
        </w:rPr>
        <w:lastRenderedPageBreak/>
        <w:t>СПИСОК ИСПОЛЬЗОВАННЫХ ИСТОЧНИКОВ</w:t>
      </w:r>
      <w:bookmarkEnd w:id="187"/>
      <w:commentRangeEnd w:id="188"/>
      <w:r w:rsidR="00455B29">
        <w:rPr>
          <w:rStyle w:val="CommentReference"/>
          <w:b w:val="0"/>
          <w:bCs w:val="0"/>
          <w:lang w:val="en-US"/>
        </w:rPr>
        <w:commentReference w:id="188"/>
      </w:r>
    </w:p>
    <w:p w14:paraId="13F483C4" w14:textId="174D33B5" w:rsidR="00334833" w:rsidRDefault="00334833" w:rsidP="00F93C0E">
      <w:pPr>
        <w:pStyle w:val="a"/>
        <w:numPr>
          <w:ilvl w:val="0"/>
          <w:numId w:val="3"/>
        </w:numPr>
      </w:pPr>
      <w:bookmarkStart w:id="189" w:name="_Hlk162092979"/>
      <w:bookmarkStart w:id="190" w:name="OLE_LINK42"/>
      <w:proofErr w:type="spellStart"/>
      <w:r w:rsidRPr="006952B5">
        <w:t>Гатченко</w:t>
      </w:r>
      <w:proofErr w:type="spellEnd"/>
      <w:r w:rsidRPr="006952B5">
        <w:t xml:space="preserve"> Н.А., Исаев А.С., Яковлев А.Д. «Криптографическая защита информации» – СПб: НИУ ИТМО, 2012. – 142 с. </w:t>
      </w:r>
    </w:p>
    <w:p w14:paraId="07C57548" w14:textId="085AB0FD" w:rsidR="00032866" w:rsidRPr="006952B5" w:rsidRDefault="00032866" w:rsidP="00F93C0E">
      <w:pPr>
        <w:pStyle w:val="a"/>
        <w:numPr>
          <w:ilvl w:val="0"/>
          <w:numId w:val="3"/>
        </w:numPr>
      </w:pPr>
      <w:bookmarkStart w:id="191" w:name="_Hlk161004517"/>
      <w:r w:rsidRPr="006952B5">
        <w:rPr>
          <w:shd w:val="clear" w:color="auto" w:fill="FFFFFF"/>
        </w:rPr>
        <w:t>Бузов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 xml:space="preserve">. Защита от утечки информации по техническим каналам: </w:t>
      </w:r>
      <w:proofErr w:type="spellStart"/>
      <w:r w:rsidRPr="006952B5">
        <w:rPr>
          <w:shd w:val="clear" w:color="auto" w:fill="FFFFFF"/>
        </w:rPr>
        <w:t>Учебн</w:t>
      </w:r>
      <w:proofErr w:type="spellEnd"/>
      <w:r w:rsidRPr="006952B5">
        <w:rPr>
          <w:shd w:val="clear" w:color="auto" w:fill="FFFFFF"/>
        </w:rPr>
        <w:t>. пособие / Бузов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 xml:space="preserve">., Калинин </w:t>
      </w:r>
      <w:r w:rsidRPr="008D2325">
        <w:rPr>
          <w:shd w:val="clear" w:color="auto" w:fill="FFFFFF"/>
        </w:rPr>
        <w:t>C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., Кондратьев 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.- </w:t>
      </w:r>
      <w:r w:rsidRPr="008D2325">
        <w:rPr>
          <w:shd w:val="clear" w:color="auto" w:fill="FFFFFF"/>
        </w:rPr>
        <w:t>M</w:t>
      </w:r>
      <w:r w:rsidRPr="006952B5">
        <w:rPr>
          <w:shd w:val="clear" w:color="auto" w:fill="FFFFFF"/>
        </w:rPr>
        <w:t xml:space="preserve">.: Горячая линия - Телеком, 2005. - 416 </w:t>
      </w:r>
      <w:r w:rsidRPr="008D2325">
        <w:rPr>
          <w:shd w:val="clear" w:color="auto" w:fill="FFFFFF"/>
        </w:rPr>
        <w:t>c</w:t>
      </w:r>
      <w:r w:rsidR="000742FF" w:rsidRPr="000742FF">
        <w:rPr>
          <w:shd w:val="clear" w:color="auto" w:fill="FFFFFF"/>
        </w:rPr>
        <w:t>.</w:t>
      </w:r>
    </w:p>
    <w:p w14:paraId="4A3FCBBF" w14:textId="3E2B59C7" w:rsidR="00346E0B" w:rsidRPr="00016B81" w:rsidRDefault="00D1533A" w:rsidP="00F93C0E">
      <w:pPr>
        <w:pStyle w:val="a"/>
        <w:numPr>
          <w:ilvl w:val="0"/>
          <w:numId w:val="3"/>
        </w:numPr>
        <w:rPr>
          <w:lang w:val="en-US"/>
        </w:rPr>
      </w:pPr>
      <w:bookmarkStart w:id="192" w:name="OLE_LINK3"/>
      <w:bookmarkEnd w:id="191"/>
      <w:r w:rsidRPr="00016B81">
        <w:rPr>
          <w:lang w:val="en-US"/>
        </w:rPr>
        <w:t xml:space="preserve">Manzoor, A., Liyanage, M., </w:t>
      </w:r>
      <w:proofErr w:type="spellStart"/>
      <w:r w:rsidRPr="00016B81">
        <w:rPr>
          <w:lang w:val="en-US"/>
        </w:rPr>
        <w:t>Braeken</w:t>
      </w:r>
      <w:proofErr w:type="spellEnd"/>
      <w:r w:rsidRPr="00016B81">
        <w:rPr>
          <w:lang w:val="en-US"/>
        </w:rPr>
        <w:t xml:space="preserve">, A., Kanhere, S. S., &amp; </w:t>
      </w:r>
      <w:proofErr w:type="spellStart"/>
      <w:r w:rsidRPr="00016B81">
        <w:rPr>
          <w:lang w:val="en-US"/>
        </w:rPr>
        <w:t>Ylianttila</w:t>
      </w:r>
      <w:proofErr w:type="spellEnd"/>
      <w:r w:rsidRPr="00016B81">
        <w:rPr>
          <w:lang w:val="en-US"/>
        </w:rPr>
        <w:t>, M. Blockchain based Proxy Re-Encryption Scheme for Secure IoT Data Sharing</w:t>
      </w:r>
      <w:r w:rsidR="00C34127">
        <w:rPr>
          <w:lang w:val="en-US"/>
        </w:rPr>
        <w:t>, – 2019</w:t>
      </w:r>
    </w:p>
    <w:bookmarkEnd w:id="192"/>
    <w:p w14:paraId="348D7688" w14:textId="5BBFDAFF" w:rsidR="00624886" w:rsidRPr="00016B81" w:rsidRDefault="00AB1E0F" w:rsidP="00F93C0E">
      <w:pPr>
        <w:pStyle w:val="a"/>
        <w:numPr>
          <w:ilvl w:val="0"/>
          <w:numId w:val="3"/>
        </w:numPr>
        <w:rPr>
          <w:lang w:val="en-US"/>
        </w:rPr>
      </w:pPr>
      <w:r w:rsidRPr="00016B81">
        <w:rPr>
          <w:lang w:val="en-US"/>
        </w:rPr>
        <w:t>Nunez D., Agudo I., Lopez J. Proxy Re-Encryption: Analysis of Constructions and its Application to Secure Access Delegation</w:t>
      </w:r>
      <w:r w:rsidR="00C34127">
        <w:rPr>
          <w:lang w:val="en-US"/>
        </w:rPr>
        <w:t>, – 2017.</w:t>
      </w:r>
    </w:p>
    <w:p w14:paraId="7A4CD584" w14:textId="04ECB7FA" w:rsidR="0096153F" w:rsidRDefault="00346E0B" w:rsidP="00F93C0E">
      <w:pPr>
        <w:pStyle w:val="a"/>
        <w:numPr>
          <w:ilvl w:val="0"/>
          <w:numId w:val="3"/>
        </w:numPr>
      </w:pPr>
      <w:bookmarkStart w:id="193" w:name="OLE_LINK43"/>
      <w:proofErr w:type="spellStart"/>
      <w:r>
        <w:t>Кнэпп</w:t>
      </w:r>
      <w:proofErr w:type="spellEnd"/>
      <w:r>
        <w:t xml:space="preserve"> Э. </w:t>
      </w:r>
      <w:bookmarkStart w:id="194" w:name="OLE_LINK63"/>
      <w:r w:rsidR="0001737D">
        <w:t>Эллиптические кривые</w:t>
      </w:r>
      <w:bookmarkEnd w:id="189"/>
      <w:bookmarkEnd w:id="190"/>
      <w:bookmarkEnd w:id="193"/>
      <w:bookmarkEnd w:id="194"/>
      <w:r w:rsidR="00C34127" w:rsidRPr="000742FF">
        <w:t xml:space="preserve">. </w:t>
      </w:r>
      <w:bookmarkStart w:id="195" w:name="OLE_LINK62"/>
      <w:r w:rsidR="00C34127" w:rsidRPr="000742FF">
        <w:t>–</w:t>
      </w:r>
      <w:bookmarkEnd w:id="195"/>
      <w:r w:rsidR="00C34127" w:rsidRPr="000742FF">
        <w:t xml:space="preserve"> </w:t>
      </w:r>
      <w:r w:rsidR="000742FF">
        <w:t>М</w:t>
      </w:r>
      <w:r w:rsidR="000742FF" w:rsidRPr="000742FF">
        <w:t xml:space="preserve">.: Факториал, </w:t>
      </w:r>
      <w:r w:rsidR="00C34127" w:rsidRPr="000742FF">
        <w:t xml:space="preserve">2004. </w:t>
      </w:r>
      <w:r w:rsidR="000742FF">
        <w:t xml:space="preserve">– </w:t>
      </w:r>
      <w:r w:rsidR="000742FF" w:rsidRPr="000742FF">
        <w:t xml:space="preserve">488 </w:t>
      </w:r>
      <w:r w:rsidR="000742FF">
        <w:rPr>
          <w:lang w:val="en-US"/>
        </w:rPr>
        <w:t>c</w:t>
      </w:r>
      <w:r w:rsidR="000742FF" w:rsidRPr="000742FF">
        <w:t>.</w:t>
      </w:r>
    </w:p>
    <w:p w14:paraId="2A216233" w14:textId="7B98A215" w:rsidR="0027012B" w:rsidRPr="00C34127" w:rsidRDefault="0027012B" w:rsidP="00F93C0E">
      <w:pPr>
        <w:pStyle w:val="a"/>
        <w:numPr>
          <w:ilvl w:val="0"/>
          <w:numId w:val="3"/>
        </w:numPr>
        <w:rPr>
          <w:lang w:val="en-US"/>
        </w:rPr>
      </w:pPr>
      <w:r w:rsidRPr="00016B81">
        <w:rPr>
          <w:lang w:val="en-US"/>
        </w:rPr>
        <w:t xml:space="preserve">Savelieva A. Formal methods and tools for evaluating crypto- graphic systems security // St. Petersburg, ISP RAS, In Proceedings of the Second Spring Young Researchers Colloquium on Software Engineering (SYRCoSE’2008), 2008. </w:t>
      </w:r>
      <w:r w:rsidR="00C34127">
        <w:t>Часть</w:t>
      </w:r>
      <w:r w:rsidRPr="00C34127">
        <w:rPr>
          <w:lang w:val="en-US"/>
        </w:rPr>
        <w:t xml:space="preserve"> 1. </w:t>
      </w:r>
      <w:r w:rsidR="00C34127">
        <w:t>С</w:t>
      </w:r>
      <w:r w:rsidRPr="00C34127">
        <w:rPr>
          <w:lang w:val="en-US"/>
        </w:rPr>
        <w:t xml:space="preserve">. 33—36. </w:t>
      </w:r>
    </w:p>
    <w:p w14:paraId="387AF2CD" w14:textId="77777777" w:rsidR="00A50B4D" w:rsidRPr="007A5ABA" w:rsidRDefault="00A50B4D" w:rsidP="00F93C0E">
      <w:pPr>
        <w:pStyle w:val="a"/>
        <w:numPr>
          <w:ilvl w:val="0"/>
          <w:numId w:val="3"/>
        </w:numPr>
        <w:rPr>
          <w:lang w:val="en-US"/>
        </w:rPr>
      </w:pPr>
      <w:r w:rsidRPr="007A5ABA">
        <w:rPr>
          <w:lang w:val="en-US"/>
        </w:rPr>
        <w:t xml:space="preserve">Bashir I. Mastering Blockchain: A Technical Reference Guide to What's Under the Hood of Blockchain, from Cryptography to DeFi and NFTs. – </w:t>
      </w:r>
      <w:proofErr w:type="spellStart"/>
      <w:r w:rsidRPr="007A5ABA">
        <w:rPr>
          <w:lang w:val="en-US"/>
        </w:rPr>
        <w:t>Packt</w:t>
      </w:r>
      <w:proofErr w:type="spellEnd"/>
      <w:r w:rsidRPr="007A5ABA">
        <w:rPr>
          <w:lang w:val="en-US"/>
        </w:rPr>
        <w:t xml:space="preserve"> Publishing, Limited, 2023.</w:t>
      </w:r>
    </w:p>
    <w:p w14:paraId="10DCF230" w14:textId="4C3215CB" w:rsidR="00660A51" w:rsidRDefault="003143FA" w:rsidP="00F93C0E">
      <w:pPr>
        <w:pStyle w:val="a"/>
        <w:numPr>
          <w:ilvl w:val="0"/>
          <w:numId w:val="3"/>
        </w:numPr>
        <w:rPr>
          <w:rStyle w:val="a-size-extra-large"/>
        </w:rPr>
      </w:pPr>
      <w:bookmarkStart w:id="196" w:name="OLE_LINK32"/>
      <w:r>
        <w:rPr>
          <w:rStyle w:val="a-size-extra-large"/>
        </w:rPr>
        <w:t xml:space="preserve">Авдошин С. М., Савельева А. А. Проблемы оценки </w:t>
      </w:r>
      <w:proofErr w:type="spellStart"/>
      <w:r>
        <w:rPr>
          <w:rStyle w:val="a-size-extra-large"/>
        </w:rPr>
        <w:t>криптозащищенности</w:t>
      </w:r>
      <w:proofErr w:type="spellEnd"/>
      <w:r>
        <w:rPr>
          <w:rStyle w:val="a-size-extra-large"/>
        </w:rPr>
        <w:t xml:space="preserve"> информационных систем </w:t>
      </w:r>
      <w:bookmarkEnd w:id="196"/>
      <w:r w:rsidRPr="003143FA">
        <w:rPr>
          <w:rStyle w:val="a-size-extra-large"/>
        </w:rPr>
        <w:t>// “</w:t>
      </w:r>
      <w:r>
        <w:rPr>
          <w:rStyle w:val="a-size-extra-large"/>
        </w:rPr>
        <w:t>Новые информационные технологии</w:t>
      </w:r>
      <w:r w:rsidRPr="003143FA">
        <w:rPr>
          <w:rStyle w:val="a-size-extra-large"/>
        </w:rPr>
        <w:t xml:space="preserve">”. </w:t>
      </w:r>
      <w:r>
        <w:rPr>
          <w:rStyle w:val="a-size-extra-large"/>
        </w:rPr>
        <w:t xml:space="preserve">Тез. </w:t>
      </w:r>
      <w:proofErr w:type="spellStart"/>
      <w:r>
        <w:rPr>
          <w:rStyle w:val="a-size-extra-large"/>
        </w:rPr>
        <w:t>докл</w:t>
      </w:r>
      <w:proofErr w:type="spellEnd"/>
      <w:r>
        <w:rPr>
          <w:rStyle w:val="a-size-extra-large"/>
        </w:rPr>
        <w:t>. XVI</w:t>
      </w:r>
      <w:r w:rsidRPr="003143FA">
        <w:rPr>
          <w:rStyle w:val="a-size-extra-large"/>
        </w:rPr>
        <w:t xml:space="preserve"> </w:t>
      </w:r>
      <w:r>
        <w:rPr>
          <w:rStyle w:val="a-size-extra-large"/>
        </w:rPr>
        <w:t>Международной студенческой школы-семинара. М.</w:t>
      </w:r>
      <w:r w:rsidRPr="003143FA">
        <w:rPr>
          <w:rStyle w:val="a-size-extra-large"/>
        </w:rPr>
        <w:t xml:space="preserve">: </w:t>
      </w:r>
      <w:r>
        <w:rPr>
          <w:rStyle w:val="a-size-extra-large"/>
        </w:rPr>
        <w:t>МИЭМ, 2008 С. 15-29</w:t>
      </w:r>
    </w:p>
    <w:p w14:paraId="148ACAC9" w14:textId="3F603ECB" w:rsidR="00E426CF" w:rsidRPr="00497320" w:rsidRDefault="00660A51" w:rsidP="00F93C0E">
      <w:pPr>
        <w:pStyle w:val="a"/>
        <w:numPr>
          <w:ilvl w:val="0"/>
          <w:numId w:val="3"/>
        </w:numPr>
      </w:pPr>
      <w:r w:rsidRPr="00660A51">
        <w:t xml:space="preserve">Мясников С. О., </w:t>
      </w:r>
      <w:proofErr w:type="spellStart"/>
      <w:r w:rsidRPr="00660A51">
        <w:t>Намиот</w:t>
      </w:r>
      <w:proofErr w:type="spellEnd"/>
      <w:r w:rsidRPr="00660A51">
        <w:t xml:space="preserve"> Д. Е. Инструменты нагрузочного тестирования //</w:t>
      </w:r>
      <w:r w:rsidR="00497320" w:rsidRPr="00497320">
        <w:t xml:space="preserve"> </w:t>
      </w:r>
      <w:r w:rsidRPr="00660A51">
        <w:t>Прикладная информатика. – 2018. – Т. 13. – №. 1. – С. 92-102.</w:t>
      </w:r>
      <w:r w:rsidR="000A7BC6" w:rsidRPr="00660A51">
        <w:t xml:space="preserve"> </w:t>
      </w:r>
    </w:p>
    <w:p w14:paraId="6307EAB4" w14:textId="119612D9" w:rsidR="00497320" w:rsidRPr="00D55E61" w:rsidRDefault="00497320" w:rsidP="00F93C0E">
      <w:pPr>
        <w:pStyle w:val="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Carter P. </w:t>
      </w:r>
      <w:r w:rsidRPr="00497320">
        <w:rPr>
          <w:lang w:val="en-US"/>
        </w:rPr>
        <w:t>6 of the biggest threats banks faced in 2023</w:t>
      </w:r>
      <w:r>
        <w:rPr>
          <w:lang w:val="en-US"/>
        </w:rPr>
        <w:t xml:space="preserve"> [</w:t>
      </w:r>
      <w:r>
        <w:t>Электронный</w:t>
      </w:r>
      <w:r w:rsidRPr="0049732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American Banker. – </w:t>
      </w:r>
      <w:r>
        <w:t>Режим</w:t>
      </w:r>
      <w:r w:rsidRPr="00497320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r>
        <w:fldChar w:fldCharType="begin"/>
      </w:r>
      <w:r w:rsidRPr="00455B29">
        <w:rPr>
          <w:lang w:val="en-US"/>
          <w:rPrChange w:id="197" w:author="Тарханов Иван Александрович" w:date="2024-05-06T10:57:00Z">
            <w:rPr/>
          </w:rPrChange>
        </w:rPr>
        <w:instrText>HYPERLINK "https://www.americanbanker.com/list/6-of-the-biggest-threats-banks-faced-in-2023"</w:instrText>
      </w:r>
      <w:r>
        <w:fldChar w:fldCharType="separate"/>
      </w:r>
      <w:r w:rsidR="00D55E61" w:rsidRPr="00C55108">
        <w:rPr>
          <w:rStyle w:val="Hyperlink"/>
          <w:lang w:val="en-US"/>
        </w:rPr>
        <w:t>https://www.americanbanker.com/list/6-of-the-biggest-threats-banks-faced-in-2023</w:t>
      </w:r>
      <w:r>
        <w:rPr>
          <w:rStyle w:val="Hyperlink"/>
          <w:lang w:val="en-US"/>
        </w:rPr>
        <w:fldChar w:fldCharType="end"/>
      </w:r>
    </w:p>
    <w:p w14:paraId="503B257B" w14:textId="1A44921C" w:rsidR="00D55E61" w:rsidRDefault="00D55E61" w:rsidP="00F93C0E">
      <w:pPr>
        <w:pStyle w:val="a"/>
        <w:numPr>
          <w:ilvl w:val="0"/>
          <w:numId w:val="3"/>
        </w:numPr>
      </w:pPr>
      <w:r>
        <w:t xml:space="preserve">Жуков А.Е. Криптоанализ по побочным каналам </w:t>
      </w:r>
      <w:r w:rsidRPr="00D55E61">
        <w:t>(</w:t>
      </w:r>
      <w:r>
        <w:rPr>
          <w:lang w:val="en-US"/>
        </w:rPr>
        <w:t>side</w:t>
      </w:r>
      <w:r w:rsidRPr="00D55E61">
        <w:t xml:space="preserve"> </w:t>
      </w:r>
      <w:r>
        <w:rPr>
          <w:lang w:val="en-US"/>
        </w:rPr>
        <w:t>channel</w:t>
      </w:r>
      <w:r w:rsidRPr="00D55E61">
        <w:t xml:space="preserve"> </w:t>
      </w:r>
      <w:r>
        <w:rPr>
          <w:lang w:val="en-US"/>
        </w:rPr>
        <w:t>attacks</w:t>
      </w:r>
      <w:r w:rsidRPr="00D55E61">
        <w:t xml:space="preserve">) // </w:t>
      </w:r>
      <w:r>
        <w:t>Защита информации. Инсайд</w:t>
      </w:r>
      <w:r>
        <w:rPr>
          <w:lang w:val="en-US"/>
        </w:rPr>
        <w:t xml:space="preserve">. – 2010 </w:t>
      </w:r>
      <w:r>
        <w:t>№ 5</w:t>
      </w:r>
      <w:r>
        <w:rPr>
          <w:lang w:val="en-US"/>
        </w:rPr>
        <w:t xml:space="preserve"> </w:t>
      </w:r>
      <w:r>
        <w:t>(35)</w:t>
      </w:r>
      <w:r>
        <w:rPr>
          <w:lang w:val="en-US"/>
        </w:rPr>
        <w:t>. – C. 28-33</w:t>
      </w:r>
      <w:r w:rsidR="000742FF">
        <w:rPr>
          <w:lang w:val="en-US"/>
        </w:rPr>
        <w:t>.</w:t>
      </w:r>
    </w:p>
    <w:p w14:paraId="0D55EFD4" w14:textId="26DC0615" w:rsidR="00C34127" w:rsidRPr="00C34127" w:rsidRDefault="00C34127" w:rsidP="00F93C0E">
      <w:pPr>
        <w:pStyle w:val="a"/>
        <w:numPr>
          <w:ilvl w:val="0"/>
          <w:numId w:val="3"/>
        </w:numPr>
      </w:pPr>
      <w:r>
        <w:lastRenderedPageBreak/>
        <w:t xml:space="preserve">Петров А.А. </w:t>
      </w:r>
      <w:r w:rsidRPr="00C34127">
        <w:t xml:space="preserve">Компьютерная безопасность. Криптографические методы защиты. – </w:t>
      </w:r>
      <w:r>
        <w:t>М.</w:t>
      </w:r>
      <w:r w:rsidRPr="00C34127">
        <w:t xml:space="preserve">: </w:t>
      </w:r>
      <w:r>
        <w:t>ДМК Пресс</w:t>
      </w:r>
      <w:r w:rsidRPr="00C34127">
        <w:t xml:space="preserve">, </w:t>
      </w:r>
      <w:r w:rsidR="005A0543" w:rsidRPr="005A0543">
        <w:t xml:space="preserve">2022. </w:t>
      </w:r>
      <w:r w:rsidR="005A0543">
        <w:t>–</w:t>
      </w:r>
      <w:r w:rsidR="005A0543" w:rsidRPr="005A0543">
        <w:t xml:space="preserve"> 448 </w:t>
      </w:r>
      <w:r w:rsidR="005A0543">
        <w:t>с.</w:t>
      </w:r>
    </w:p>
    <w:p w14:paraId="613E2D86" w14:textId="34DE4B58" w:rsidR="00C34127" w:rsidRPr="00D55E61" w:rsidRDefault="00C34127" w:rsidP="00F93C0E">
      <w:pPr>
        <w:pStyle w:val="a"/>
        <w:numPr>
          <w:ilvl w:val="0"/>
          <w:numId w:val="3"/>
        </w:numPr>
      </w:pPr>
    </w:p>
    <w:p w14:paraId="08D8BAA4" w14:textId="77777777" w:rsidR="00E426CF" w:rsidRPr="00D55E61" w:rsidRDefault="00E426CF">
      <w:pPr>
        <w:widowControl w:val="0"/>
        <w:autoSpaceDE w:val="0"/>
        <w:autoSpaceDN w:val="0"/>
        <w:rPr>
          <w:sz w:val="28"/>
          <w:szCs w:val="28"/>
          <w:lang w:val="ru-RU"/>
        </w:rPr>
      </w:pPr>
      <w:r w:rsidRPr="00D55E61">
        <w:rPr>
          <w:sz w:val="28"/>
          <w:szCs w:val="28"/>
          <w:lang w:val="ru-RU"/>
        </w:rPr>
        <w:br w:type="page"/>
      </w:r>
    </w:p>
    <w:p w14:paraId="09132CA1" w14:textId="464CF8F2" w:rsidR="00250E19" w:rsidRPr="00016B81" w:rsidRDefault="00E426CF" w:rsidP="0096153F">
      <w:pPr>
        <w:pStyle w:val="Heading1"/>
        <w:rPr>
          <w:lang w:val="en-US"/>
        </w:rPr>
      </w:pPr>
      <w:bookmarkStart w:id="198" w:name="_Toc164615118"/>
      <w:bookmarkStart w:id="199" w:name="_Hlk165806994"/>
      <w:r w:rsidRPr="00A808F0">
        <w:lastRenderedPageBreak/>
        <w:t>ПРИЛОЖЕНИЕ</w:t>
      </w:r>
      <w:r w:rsidRPr="00884B98">
        <w:rPr>
          <w:lang w:val="en-US"/>
        </w:rPr>
        <w:t xml:space="preserve"> </w:t>
      </w:r>
      <w:r w:rsidRPr="00016B81">
        <w:rPr>
          <w:lang w:val="en-US"/>
        </w:rPr>
        <w:t>A</w:t>
      </w:r>
      <w:bookmarkEnd w:id="198"/>
    </w:p>
    <w:bookmarkEnd w:id="199"/>
    <w:p w14:paraId="5E53954B" w14:textId="414ABD5C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ca.py</w:t>
      </w:r>
    </w:p>
    <w:p w14:paraId="45443646" w14:textId="3D9B8C43" w:rsidR="00A808F0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http.server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ssl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convert_object_to_hex_str, setup_pre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logging.basicConfig(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pre, group = setup_pre()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(master_secret_key, params) = pre.setup()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Handler(http.server.SimpleHTTPRequestHandler):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do_POST(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.path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content_length =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.headers[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'Content-Length'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])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post_data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.rfile.read(content_length)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data = json.loads(post_data.decode(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sender_id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'sender_id'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key request from: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sender_id)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id_secret_key = pre.keyGen(master_secret_key, sender_id)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_, _, params_hex_str, id_secret_key_hex_str = convert_object_to_hex_str(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id_secret_key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=id_secret_key,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params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=params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response_message = json.dumps({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'id_secret_key_hex_str'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id_secret_key_hex_str,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'params_hex_str'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params_hex_str,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.wfile.write(response_message.encode(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except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json.JSONDecodeError: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.wfile.write(</w:t>
      </w:r>
      <w:r w:rsidRPr="0092287D">
        <w:rPr>
          <w:rFonts w:ascii="Courier New" w:hAnsi="Courier New" w:cs="Courier New"/>
          <w:color w:val="8A822D"/>
          <w:sz w:val="20"/>
          <w:szCs w:val="20"/>
        </w:rPr>
        <w:t>b'Invalid JSON received'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return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super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().do_GET()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server_address = 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443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 = http.server.HTTPServer(server_address, Handler)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httpd.socket = ssl.wrap_socket(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httpd.socket,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server_side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certfile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'/etc/nginx/ssl/cert.pem'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keyfile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'/etc/nginx/ssl/key.pem'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ssl_version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=ssl.PROTOCOL_TLS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httpd.serve_forever()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main()</w:t>
      </w:r>
    </w:p>
    <w:p w14:paraId="2856C5EE" w14:textId="64E2E874" w:rsidR="00A808F0" w:rsidRP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sender.py:</w:t>
      </w:r>
    </w:p>
    <w:p w14:paraId="3522AA5B" w14:textId="5A9687A4" w:rsidR="00A808F0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argparse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get_key_params, setup_pre, convert_object_to_hex_str, send_large_message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smart_contract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logging.basicConfig(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pre, group = setup_pre()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ID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ID2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"client-b"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main(host_ip, host_port):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id_secret_key, params = get_key_params(CA_URL, ID,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client_socket = socket.socket(socket.AF_INET, socket.SOCK_STREAM)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client_socket.connect((host_ip, host_port))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message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"&lt;confidential message&gt;"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encrypted_message = pre.encrypt(params, ID, 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rekey = pre.rkGen(params, id_secret_key, ID, ID2)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bookmarkStart w:id="200" w:name="OLE_LINK124"/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bookmarkEnd w:id="200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f"PARAMS: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params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f"MESSAGE: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f"REKEY: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encrypted_message_hex_str, rekey_hex_str, _, _ = convert_object_to_hex_str(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=encrypted_message,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rekey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=rekey,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rekey = json.dumps(rekey_hex_str)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contract.addReKey(ID, rekey)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(encrypted_message_hex_str)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message_data = json.dumps({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'sender_id'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ID,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'encrypted_message_hex_str'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encrypted_message_hex_str,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'rekey_hex_str'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rekey_hex_str,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(message_data))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send_large_message(client_socket, message_data)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response = client_socket.recv(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"Get response from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response.decode(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client_socket.close()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parse_args():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 = argparse.ArgumentParser()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"--host-ip"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"0.0.0.0"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"--host-port"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"--client-name"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parser.parse_args()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args = parse_args()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main(args.host_ip, args.host_port)</w:t>
      </w:r>
    </w:p>
    <w:p w14:paraId="2BDA0E1A" w14:textId="5FCE9AC4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proxy.py</w:t>
      </w:r>
    </w:p>
    <w:p w14:paraId="451ACD1E" w14:textId="00B29793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requests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argparse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receive_large_message, convert_hex_str_to_object, setup_pre, get_key_params, convert_object_to_hex_str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smart_contract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logging.basicConfig(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pre, group = setup_pre()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main(args):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server_host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server_port =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FF"/>
          <w:sz w:val="20"/>
          <w:szCs w:val="20"/>
        </w:rPr>
        <w:br/>
      </w:r>
      <w:r w:rsidRPr="0092287D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server_socket = socket.socket(socket.AF_INET, socket.SOCK_STREAM)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server_socket.bind((server_host, server_port))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server_socket.listen(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5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_, params = get_key_params(CA_URL,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f"Server listen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server_host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: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server_port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while 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client_socket, client_address = server_socket.accept()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message_data = receive_large_message(client_socket)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f"Got encrypted message from client: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json.loads(message_data)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sender_id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'sender_id'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encrypted_message_hex_str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'encrypted_message_hex_str'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rekey_hex_str = json.loads(contract.getReKey(sender_id))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(rekey_hex_str)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REKEY_HEX_STR_FROM_CONTRACT: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f"REKEY_ENCODED: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encrypted_message, rekey, _, _ = convert_hex_str_to_object(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=encrypted_message_hex_str,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rekey_hex_str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=rekey_hex_str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f"REKEY: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encrypted_message = pre.reEncrypt(params, sender_id, rekey, encrypted_message)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encrypted_message_hex_str, _, _, _ = convert_object_to_hex_str(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=encrypted_message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f"REENCRYPTED_MESSAGE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'encrypted_message_hex_str'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] = encrypted_message_hex_str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json.dumps(data)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url = args.client_url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response = requests.post(url,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data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=data.encode(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verify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=args.client_cert)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client_socket.send(response.text.encode(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client_socket.close()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parse_args():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 = argparse.ArgumentParser()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"--client-url"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"http://client-b.test-zone.ru/secure"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"--client-cert"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metavar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"PATH"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"/usr/local/share/ca-certificates/client-b.crt"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parser.parse_args()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args = parse_args()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main(args)</w:t>
      </w:r>
    </w:p>
    <w:p w14:paraId="1BFF5931" w14:textId="6C82FC30" w:rsidR="00A808F0" w:rsidRPr="00A808F0" w:rsidRDefault="00A808F0" w:rsidP="008C71FF">
      <w:pPr>
        <w:pStyle w:val="HTMLPreformatted"/>
        <w:shd w:val="clear" w:color="auto" w:fill="FFFFFF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receiver.py</w:t>
      </w:r>
    </w:p>
    <w:p w14:paraId="1A09C668" w14:textId="77777777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http.server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ssl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get_key_params, setup_pre, convert_hex_str_to_object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logging.basicConfig(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pre, group = setup_pre()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ID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"client-b"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# REKEY: {'N': "&lt;class 'integer.Element'&gt;", 'R': "&lt;class 'pairing.Element'&gt;"}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{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MESSAGE 'S': "&lt;class 'pairing.Element'&gt;", 'C': {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'A': "&lt;class 'pairing.Element'&gt;",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'B': "&lt;class 'pairing.Element'&gt;",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'C': "&lt;class 'integer.Element'&gt;"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Handler(http.server.SimpleHTTPRequestHandler):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do_POST(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.path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'/secure'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content_length =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.headers[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'Content-Length'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])  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# Получаем размер данных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post_data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.rfile.read(content_length)  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# Читаем данные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id_secret_key, params = get_key_params(CA_URL, ID,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data: %r"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post_data)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data = json.loads(post_data.decode(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sender_id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'sender_id'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encrypted_message_hex_str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'encrypted_message_hex_str'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encrypted_message, _, _, _ = convert_hex_str_to_object(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=encrypted_message_hex_str,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f"PARAMS: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params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f"MESSAGE: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decrypted_message = pre.decryptSecondLevel(params, id_secret_key,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ID, encrypted_message)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"Decrypted message: %s, from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decrypted_message, sender_id)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response_message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"Data received"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.encode()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.wfile.write(response_message)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except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json.JSONDecodeError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error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.wfile.write(</w:t>
      </w:r>
      <w:r w:rsidRPr="0092287D">
        <w:rPr>
          <w:rFonts w:ascii="Courier New" w:hAnsi="Courier New" w:cs="Courier New"/>
          <w:color w:val="8A822D"/>
          <w:sz w:val="20"/>
          <w:szCs w:val="20"/>
        </w:rPr>
        <w:t>b'Invalid JSON received'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return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super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().do_GET()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server_address = 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443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 = http.server.HTTPServer(server_address, Handler)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httpd.socket = ssl.wrap_socket(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httpd.socket,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server_side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certfile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'/etc/nginx/ssl/cert.pem'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keyfile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'/etc/nginx/ssl/key.pem'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ssl_version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=ssl.PROTOCOL_TLS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httpd.serve_forever()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main()</w:t>
      </w:r>
    </w:p>
    <w:p w14:paraId="4F48E4FD" w14:textId="6AA3F32C" w:rsidR="00A808F0" w:rsidRDefault="00A808F0" w:rsidP="008C71FF">
      <w:pPr>
        <w:pStyle w:val="HTMLPreformatted"/>
        <w:shd w:val="clear" w:color="auto" w:fill="FFFFFF"/>
        <w:spacing w:after="24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smart_contract.py</w:t>
      </w:r>
    </w:p>
    <w:p w14:paraId="403DFBFD" w14:textId="77777777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web3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Web3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CONTRACT_ADDRESS, SENDER_ADDRESS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SmartContract: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abi =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'stateMutability'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'nonpayable'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'constructor'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'clientName'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'reKey'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'stateMutability'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'nonpayable'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'clientName'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'getReKey'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'stateMutability'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'view'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'owner'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'address'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'address'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'stateMutability'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'view'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]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blockchain_addr):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 = Web3(Web3.HTTPProvider(blockchain_addr))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contract_address = CONTRACT_ADDRESS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.contract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.web3.eth.contract(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=contract_address,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abi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=SmartContract.abi)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addReKey(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clientName, reKey):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"Add rekey for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clientName)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tx_hash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.contract.functions.addReKey(clientName, reKey).transact({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'from'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SENDER_ADDRESS,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'gas'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2000000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.web3.eth.wait_for_transaction_receipt(tx_hash)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getReKey(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clientName):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"Get rekey for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clientName)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rekey_str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.contract.functions.getReKey(clientName).call()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contract = SmartContract(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"http://127.0.0.1:8545"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25FCAF" w14:textId="768C9225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util.py</w:t>
      </w:r>
    </w:p>
    <w:p w14:paraId="2B6C76A6" w14:textId="77777777" w:rsidR="00A808F0" w:rsidRDefault="00A808F0" w:rsidP="00A808F0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zlib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requests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datetime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datetime, </w:t>
      </w:r>
      <w:proofErr w:type="spellStart"/>
      <w:r>
        <w:rPr>
          <w:color w:val="000000"/>
        </w:rPr>
        <w:t>timedelta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charm.core.engine.util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charm.toolbox.pairinggroup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PairingGroup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charm.schemes.pre_mg07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PreGA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charm.toolbox.conversion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Conversion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data):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 xml:space="preserve">(data, 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data.items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[key]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value)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>(data, group).hex()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80"/>
        </w:rPr>
        <w:t>TypeError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Conversion.IP2OS(data).hex()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data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serialized_data.items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data[key]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value)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Рекурсивная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обработка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для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словарей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data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>), group)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00"/>
        </w:rPr>
        <w:t>zlib.error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Conversion.OS2IP(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), </w:t>
      </w:r>
      <w:r>
        <w:rPr>
          <w:color w:val="660099"/>
        </w:rPr>
        <w:t>element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convert_object_to_hex_str</w:t>
      </w:r>
      <w:proofErr w:type="spellEnd"/>
      <w:r>
        <w:rPr>
          <w:color w:val="000000"/>
        </w:rPr>
        <w:t>(group, message=</w:t>
      </w:r>
      <w:r>
        <w:rPr>
          <w:b/>
          <w:bCs/>
          <w:color w:val="000080"/>
        </w:rPr>
        <w:t>None</w:t>
      </w:r>
      <w:r>
        <w:rPr>
          <w:color w:val="000000"/>
        </w:rPr>
        <w:t>, rekey=</w:t>
      </w:r>
      <w:r>
        <w:rPr>
          <w:b/>
          <w:bCs/>
          <w:color w:val="000080"/>
        </w:rPr>
        <w:t>None</w:t>
      </w:r>
      <w:r>
        <w:rPr>
          <w:color w:val="000000"/>
        </w:rPr>
        <w:t>, params=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, group)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id_secret_key_bytes.hex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params: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{k: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 xml:space="preserve">(v, group).hex()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params.items</w:t>
      </w:r>
      <w:proofErr w:type="spellEnd"/>
      <w:r>
        <w:rPr>
          <w:color w:val="000000"/>
        </w:rPr>
        <w:t>()}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if </w:t>
      </w:r>
      <w:r>
        <w:rPr>
          <w:color w:val="000000"/>
        </w:rPr>
        <w:t>message: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message)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rekey: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rekey)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convert_hex_str_to_object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>, group)</w:t>
      </w:r>
      <w:r>
        <w:rPr>
          <w:color w:val="000000"/>
        </w:rPr>
        <w:br/>
      </w:r>
      <w:r>
        <w:rPr>
          <w:color w:val="000000"/>
        </w:rPr>
        <w:br/>
        <w:t xml:space="preserve">    params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params = {k: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 xml:space="preserve">(v), group)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params_hex_str.items</w:t>
      </w:r>
      <w:proofErr w:type="spellEnd"/>
      <w:r>
        <w:rPr>
          <w:color w:val="000000"/>
        </w:rPr>
        <w:t>()}</w:t>
      </w:r>
      <w:r>
        <w:rPr>
          <w:color w:val="000000"/>
        </w:rPr>
        <w:br/>
      </w:r>
      <w:r>
        <w:rPr>
          <w:color w:val="000000"/>
        </w:rPr>
        <w:br/>
        <w:t xml:space="preserve">    message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message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rekey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rekey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message, rekey, params,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get_key_params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id, group):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json.dumps</w:t>
      </w:r>
      <w:proofErr w:type="spellEnd"/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sender_id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 id,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  <w:t xml:space="preserve">    response = </w:t>
      </w:r>
      <w:proofErr w:type="spellStart"/>
      <w:r>
        <w:rPr>
          <w:color w:val="000000"/>
        </w:rPr>
        <w:t>requests.post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60099"/>
        </w:rPr>
        <w:t>data</w:t>
      </w:r>
      <w:r>
        <w:rPr>
          <w:color w:val="000000"/>
        </w:rPr>
        <w:t>=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response.text</w:t>
      </w:r>
      <w:proofErr w:type="spellEnd"/>
      <w:r>
        <w:rPr>
          <w:color w:val="000000"/>
        </w:rPr>
        <w:t>).get(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id_secret_key_hex_str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response.text</w:t>
      </w:r>
      <w:proofErr w:type="spellEnd"/>
      <w:r>
        <w:rPr>
          <w:color w:val="000000"/>
        </w:rPr>
        <w:t>).get(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params_hex_str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_, _, params,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convert_hex_str_to_object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660099"/>
        </w:rPr>
        <w:t>id_secret_key_hex_str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                         </w:t>
      </w:r>
      <w:proofErr w:type="spellStart"/>
      <w:r>
        <w:rPr>
          <w:color w:val="660099"/>
        </w:rPr>
        <w:t>params_hex_str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, params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setup_pre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group = </w:t>
      </w:r>
      <w:proofErr w:type="spellStart"/>
      <w:r>
        <w:rPr>
          <w:color w:val="000000"/>
        </w:rPr>
        <w:t>PairingGroup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'SS512'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secparam</w:t>
      </w:r>
      <w:proofErr w:type="spellEnd"/>
      <w:r>
        <w:rPr>
          <w:color w:val="000000"/>
        </w:rPr>
        <w:t>=</w:t>
      </w:r>
      <w:r>
        <w:rPr>
          <w:color w:val="0000FF"/>
        </w:rPr>
        <w:t>1024</w:t>
      </w:r>
      <w:r>
        <w:rPr>
          <w:color w:val="000000"/>
        </w:rPr>
        <w:t>)</w:t>
      </w:r>
      <w:r>
        <w:rPr>
          <w:color w:val="000000"/>
        </w:rPr>
        <w:br/>
        <w:t xml:space="preserve">    pre = </w:t>
      </w:r>
      <w:proofErr w:type="spellStart"/>
      <w:r>
        <w:rPr>
          <w:color w:val="000000"/>
        </w:rPr>
        <w:t>PreGA</w:t>
      </w:r>
      <w:proofErr w:type="spellEnd"/>
      <w:r>
        <w:rPr>
          <w:color w:val="000000"/>
        </w:rPr>
        <w:t>(group)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pre, group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check_private_key_path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last_modified_time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os.path.getmtime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os.path.join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last_modified_date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datetime.fromtimestamp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last_modified_time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now = </w:t>
      </w:r>
      <w:proofErr w:type="spellStart"/>
      <w:r>
        <w:rPr>
          <w:color w:val="000000"/>
        </w:rPr>
        <w:t>datetime.now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time_difference</w:t>
      </w:r>
      <w:proofErr w:type="spellEnd"/>
      <w:r>
        <w:rPr>
          <w:color w:val="000000"/>
        </w:rPr>
        <w:t xml:space="preserve"> = now - </w:t>
      </w:r>
      <w:proofErr w:type="spellStart"/>
      <w:r>
        <w:rPr>
          <w:color w:val="000000"/>
        </w:rPr>
        <w:t>last_modified_date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refresh private key every 2 days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time_difference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timedelta</w:t>
      </w:r>
      <w:proofErr w:type="spellEnd"/>
      <w:r>
        <w:rPr>
          <w:color w:val="000000"/>
        </w:rPr>
        <w:t>(</w:t>
      </w:r>
      <w:r>
        <w:rPr>
          <w:color w:val="660099"/>
        </w:rPr>
        <w:t>days</w:t>
      </w:r>
      <w:r>
        <w:rPr>
          <w:color w:val="000000"/>
        </w:rPr>
        <w:t>=</w:t>
      </w:r>
      <w:r>
        <w:rPr>
          <w:color w:val="0000FF"/>
        </w:rPr>
        <w:t>2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TBD add logic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send_large_message</w:t>
      </w:r>
      <w:proofErr w:type="spellEnd"/>
      <w:r>
        <w:rPr>
          <w:color w:val="000000"/>
        </w:rPr>
        <w:t xml:space="preserve">(socket, 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Конвертируем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данные</w:t>
      </w:r>
      <w:proofErr w:type="spellEnd"/>
      <w:r>
        <w:rPr>
          <w:i/>
          <w:iCs/>
          <w:color w:val="808080"/>
        </w:rPr>
        <w:t xml:space="preserve"> в </w:t>
      </w:r>
      <w:proofErr w:type="spellStart"/>
      <w:r>
        <w:rPr>
          <w:i/>
          <w:iCs/>
          <w:color w:val="808080"/>
        </w:rPr>
        <w:t>байты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message_data.encode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Отправляем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размер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перед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самим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сообщением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socket.sendall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total_size.to_bytes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'big'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Разбиваем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на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части</w:t>
      </w:r>
      <w:proofErr w:type="spellEnd"/>
      <w:r>
        <w:rPr>
          <w:i/>
          <w:iCs/>
          <w:color w:val="808080"/>
        </w:rPr>
        <w:t xml:space="preserve"> и </w:t>
      </w:r>
      <w:proofErr w:type="spellStart"/>
      <w:r>
        <w:rPr>
          <w:i/>
          <w:iCs/>
          <w:color w:val="808080"/>
        </w:rPr>
        <w:t>отправляем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каждую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часть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chunk = 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i:i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socket.sendall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receive_large_message</w:t>
      </w:r>
      <w:proofErr w:type="spellEnd"/>
      <w:r>
        <w:rPr>
          <w:color w:val="000000"/>
        </w:rPr>
        <w:t xml:space="preserve">(socket,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Сначала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получаем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размер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сообщения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total_size_bytes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socket.recv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r>
        <w:rPr>
          <w:color w:val="000000"/>
        </w:rPr>
        <w:t>.from_bytes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total_size_bytes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'big'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Теперь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читаем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данные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до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тех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пор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пока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не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получим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полное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сообщение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chunks = []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chunk = </w:t>
      </w:r>
      <w:proofErr w:type="spellStart"/>
      <w:r>
        <w:rPr>
          <w:color w:val="000000"/>
        </w:rPr>
        <w:t>socket.recv</w:t>
      </w:r>
      <w:proofErr w:type="spellEnd"/>
      <w:r>
        <w:rPr>
          <w:color w:val="000000"/>
        </w:rPr>
        <w:t>(</w:t>
      </w:r>
      <w:r>
        <w:rPr>
          <w:color w:val="000080"/>
        </w:rPr>
        <w:t>min</w:t>
      </w:r>
      <w:r>
        <w:rPr>
          <w:color w:val="000000"/>
        </w:rPr>
        <w:t>(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chunk == </w:t>
      </w:r>
      <w:r>
        <w:rPr>
          <w:color w:val="8A822D"/>
        </w:rPr>
        <w:t>b''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raise </w:t>
      </w:r>
      <w:proofErr w:type="spellStart"/>
      <w:r>
        <w:rPr>
          <w:color w:val="000080"/>
        </w:rPr>
        <w:t>RuntimeError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"Socket connection broken"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chunks.append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Собираем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все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части</w:t>
      </w:r>
      <w:proofErr w:type="spellEnd"/>
      <w:r>
        <w:rPr>
          <w:i/>
          <w:iCs/>
          <w:color w:val="808080"/>
        </w:rPr>
        <w:t xml:space="preserve"> в </w:t>
      </w:r>
      <w:proofErr w:type="spellStart"/>
      <w:r>
        <w:rPr>
          <w:i/>
          <w:iCs/>
          <w:color w:val="808080"/>
        </w:rPr>
        <w:t>одно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сообщение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8A822D"/>
        </w:rPr>
        <w:t>b''</w:t>
      </w:r>
      <w:r>
        <w:rPr>
          <w:color w:val="000000"/>
        </w:rPr>
        <w:t>.join</w:t>
      </w:r>
      <w:proofErr w:type="spellEnd"/>
      <w:r>
        <w:rPr>
          <w:color w:val="000000"/>
        </w:rPr>
        <w:t>(chunks).decode(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</w:p>
    <w:p w14:paraId="7A6ABB2B" w14:textId="2613351B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constants.py</w:t>
      </w:r>
    </w:p>
    <w:p w14:paraId="1C145190" w14:textId="77777777" w:rsidR="00A808F0" w:rsidRDefault="00A808F0" w:rsidP="00A808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CA_URL = </w:t>
      </w:r>
      <w:r>
        <w:rPr>
          <w:b/>
          <w:bCs/>
          <w:color w:val="008000"/>
        </w:rPr>
        <w:t>"http://127.0.0.1:1026/key"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CONTRACT_ADDRESS = </w:t>
      </w:r>
      <w:r>
        <w:rPr>
          <w:b/>
          <w:bCs/>
          <w:color w:val="008000"/>
        </w:rPr>
        <w:t>"0x7Dc0fa574F7cb11FE3E86CcD1e39AC4b7e17d658"</w:t>
      </w:r>
    </w:p>
    <w:p w14:paraId="7CA6057B" w14:textId="25B39BA6" w:rsidR="009E51E0" w:rsidRPr="00A83CDB" w:rsidRDefault="009E51E0" w:rsidP="009E51E0">
      <w:pPr>
        <w:pStyle w:val="Heading1"/>
        <w:spacing w:before="0"/>
        <w:ind w:left="0"/>
        <w:rPr>
          <w:lang w:val="en-US"/>
        </w:rPr>
      </w:pPr>
      <w:bookmarkStart w:id="201" w:name="_Hlk165809719"/>
      <w:r w:rsidRPr="00A808F0">
        <w:t>ПРИЛОЖЕНИЕ</w:t>
      </w:r>
      <w:r w:rsidRPr="00884B98">
        <w:rPr>
          <w:lang w:val="en-US"/>
        </w:rPr>
        <w:t xml:space="preserve"> </w:t>
      </w:r>
      <w:r>
        <w:t>Б</w:t>
      </w:r>
    </w:p>
    <w:bookmarkEnd w:id="201"/>
    <w:p w14:paraId="020289A3" w14:textId="77777777" w:rsidR="009E51E0" w:rsidRDefault="009E51E0" w:rsidP="009E5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csv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copy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deepcopy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sumc_a = {}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8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sumc_a[i] = {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"CPA"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c_a = {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"CPA"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lastRenderedPageBreak/>
        <w:t>attacks = 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open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'tables/c_a_rsa.csv'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newline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csvfile: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data = csv.reader(csvfile,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";"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next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(data):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row = row[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row_index, values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values = values.split(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attack_index, attack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(attacks):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sumc_a[row_index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][attack] +=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float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c_a[attack][index][row_index]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float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"Знаменатели нормированной функции в формате CCA;CPA;SCA"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key,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sumc_a.items():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attack, func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value.items():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round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(func,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end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end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Взаимное влияние параметров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\n{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c_a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}\n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normalized_func = deepcopy(c_a)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key, items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c_a.items():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row_index,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(items):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normalized_func[key][row_index][index] = value / sumc_a[index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][key]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sumc_a[index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][key] !=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0.0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f"Нормализованная функция: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\n{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}\n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min_normalized_func = []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min_cca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min_cpa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min_sca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value_index,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value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end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min_cca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(min_cca, value)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min_cpa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(min_cpa, 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min_sca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(min_sca, 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f"MIN: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min_normalized_func.append((min_cca, min_cpa, min_sca))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(min_normalized_func)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i_c_a_all = 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min_value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(min_normalized_func[i]):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i_c_a_all[index] *= min_value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i/>
          <w:iCs/>
          <w:color w:val="808080"/>
          <w:sz w:val="20"/>
          <w:szCs w:val="20"/>
        </w:rPr>
        <w:t># Значение функции влияния для каждого из типа атак (CCA, CPA, SCA)</w:t>
      </w:r>
      <w:r w:rsidRPr="009E51E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(*i_c_a_all)</w:t>
      </w:r>
    </w:p>
    <w:p w14:paraId="22D7C89D" w14:textId="77777777" w:rsidR="00500C46" w:rsidRPr="009E51E0" w:rsidRDefault="00500C46" w:rsidP="009E5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AB7F85" w14:textId="29F9ECB1" w:rsidR="00500C46" w:rsidRPr="00A83CDB" w:rsidRDefault="00500C46" w:rsidP="00500C46">
      <w:pPr>
        <w:pStyle w:val="Heading1"/>
        <w:spacing w:before="0"/>
        <w:ind w:left="0"/>
        <w:rPr>
          <w:lang w:val="en-US"/>
        </w:rPr>
      </w:pPr>
      <w:r w:rsidRPr="00A808F0">
        <w:t>ПРИЛОЖЕНИЕ</w:t>
      </w:r>
      <w:r w:rsidRPr="00884B98">
        <w:rPr>
          <w:lang w:val="en-US"/>
        </w:rPr>
        <w:t xml:space="preserve"> </w:t>
      </w:r>
      <w:r>
        <w:t>В</w:t>
      </w:r>
    </w:p>
    <w:p w14:paraId="7DB06391" w14:textId="4515EB0C" w:rsidR="00A808F0" w:rsidRPr="00A83CDB" w:rsidRDefault="00500C46" w:rsidP="0050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csv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copy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deepcopy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sumb_a = {}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range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8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sumb_a[i] = {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"first_attacker"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c_a = {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"first_attacker"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 [[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)],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 [[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)],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attackers = 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'first_attacker'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 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open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'tables/b_a_sca.csv'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newline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csvfile: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data = csv.reader(csvfile,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";"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next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(data):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row = row[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row_index, values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values = values.split(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attack_index, attack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(attackers):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sumb_a[row_index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][attack] +=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float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c_a[attack][index][row_index]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float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"Знаменатели нормированной функции в формате first_attacker;second_attacker"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key,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sumb_a.items():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attack, func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value.items():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round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(func,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end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end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Взаимное влияние параметров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\n{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c_a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}\n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normalized_func = deepcopy(c_a)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key, items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c_a.items():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row_index,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(items):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normalized_func[key][row_index][index] = value / sumb_a[index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][key]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sumb_a[index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][key] !=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0.0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f"Нормализованная функция: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\n{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normalized_func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}\n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min_normalized_func = []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(normalized_func[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'first_attacker'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min_first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min_second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min_sca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value_index,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value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end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min_first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min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(min_first, value)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min_second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min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(min_second, normalized_func[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][index][value_index])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f"MIN: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min_normalized_func.append((min_first, min_second))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(min_normalized_func)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i_c_a_all = 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range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min_value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(min_normalized_func[i]):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i_c_a_all[index] *= min_value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i/>
          <w:iCs/>
          <w:color w:val="808080"/>
          <w:sz w:val="20"/>
          <w:szCs w:val="20"/>
        </w:rPr>
        <w:t># Значение функции влияния для каждого из типа злоумышленников (first_attacker, second_attacker)</w:t>
      </w:r>
      <w:r w:rsidRPr="00500C4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(*i_c_a_all)</w:t>
      </w:r>
    </w:p>
    <w:sectPr w:rsidR="00A808F0" w:rsidRPr="00A83CDB" w:rsidSect="002A2634">
      <w:type w:val="continuous"/>
      <w:pgSz w:w="11920" w:h="16840"/>
      <w:pgMar w:top="1134" w:right="567" w:bottom="1134" w:left="1701" w:header="0" w:footer="99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Тарханов Иван Александрович" w:date="2024-05-06T10:57:00Z" w:initials="ИТ">
    <w:p w14:paraId="7D23D174" w14:textId="74424647" w:rsidR="00455B29" w:rsidRPr="00455B29" w:rsidRDefault="00455B2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самой работе сейчас нет ничего про фин сектор. Тут либо надо в раздел 1 что то добавлять. Лбио из заголовка убрать.</w:t>
      </w:r>
    </w:p>
  </w:comment>
  <w:comment w:id="18" w:author="Тарханов Иван Александрович" w:date="2024-05-06T11:04:00Z" w:initials="ИТ">
    <w:p w14:paraId="58D5D3F9" w14:textId="2A1B29D6" w:rsidR="0015750E" w:rsidRPr="0015750E" w:rsidRDefault="0015750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логично.  Это должен быть первый раздел 1.1.1.… общие принцпы защиты информации,  потом ты раскрываешь один из них – криптографию....</w:t>
      </w:r>
    </w:p>
  </w:comment>
  <w:comment w:id="21" w:author="Тарханов Иван Александрович" w:date="2024-05-06T11:15:00Z" w:initials="ИТ">
    <w:p w14:paraId="3D5A6BFA" w14:textId="22161A0C" w:rsidR="000721CF" w:rsidRPr="000721CF" w:rsidRDefault="000721C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Нужен раздел 1.3.  Где будет кратко про </w:t>
      </w:r>
      <w:r>
        <w:rPr>
          <w:lang w:val="en-GB"/>
        </w:rPr>
        <w:t>DApps</w:t>
      </w:r>
      <w:r w:rsidRPr="000721CF">
        <w:rPr>
          <w:lang w:val="ru-RU"/>
        </w:rPr>
        <w:t xml:space="preserve"> </w:t>
      </w:r>
      <w:r>
        <w:rPr>
          <w:lang w:val="ru-RU"/>
        </w:rPr>
        <w:t>–</w:t>
      </w:r>
      <w:r w:rsidRPr="000721CF">
        <w:rPr>
          <w:lang w:val="ru-RU"/>
        </w:rPr>
        <w:t xml:space="preserve"> </w:t>
      </w:r>
      <w:r>
        <w:rPr>
          <w:lang w:val="ru-RU"/>
        </w:rPr>
        <w:t xml:space="preserve">системы на базе смарт контрактов.  Что такое смарт контракт, что такое </w:t>
      </w:r>
      <w:r>
        <w:rPr>
          <w:lang w:val="en-GB"/>
        </w:rPr>
        <w:t>DApps</w:t>
      </w:r>
      <w:r w:rsidRPr="000721CF">
        <w:rPr>
          <w:lang w:val="ru-RU"/>
        </w:rPr>
        <w:t xml:space="preserve"> </w:t>
      </w:r>
      <w:r>
        <w:rPr>
          <w:lang w:val="ru-RU"/>
        </w:rPr>
        <w:t xml:space="preserve">и что есть специфика обмена данными с приложениеми на базе смарт контрактов </w:t>
      </w:r>
    </w:p>
  </w:comment>
  <w:comment w:id="23" w:author="Тарханов Иван Александрович" w:date="2024-05-06T11:12:00Z" w:initials="ИТ">
    <w:p w14:paraId="3A762F1E" w14:textId="53322134" w:rsidR="00A73FBE" w:rsidRPr="00A73FBE" w:rsidRDefault="00A73FB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Тут картинка нужна функциональной схемы где все описанные методы нарисованы </w:t>
      </w:r>
      <w:r>
        <w:rPr>
          <w:lang w:val="ru-RU"/>
        </w:rPr>
        <w:t>и  в презентации тоже.</w:t>
      </w:r>
    </w:p>
  </w:comment>
  <w:comment w:id="28" w:author="Тарханов Иван Александрович" w:date="2024-05-06T11:07:00Z" w:initials="ИТ">
    <w:p w14:paraId="441E7D0D" w14:textId="70D02933" w:rsidR="00A73FBE" w:rsidRPr="00A73FBE" w:rsidRDefault="00A73FB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Больше ссылок. Только один источник????</w:t>
      </w:r>
    </w:p>
  </w:comment>
  <w:comment w:id="30" w:author="Тарханов Иван Александрович" w:date="2024-05-06T11:09:00Z" w:initials="ИТ">
    <w:p w14:paraId="2AF8A46C" w14:textId="3FF855A2" w:rsidR="00A73FBE" w:rsidRPr="00A73FBE" w:rsidRDefault="00A73FB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Либо заголовок, либо с маленькой буквы </w:t>
      </w:r>
      <w:r>
        <w:rPr>
          <w:lang w:val="ru-RU"/>
        </w:rPr>
        <w:t>после:.  И так везде ниже</w:t>
      </w:r>
    </w:p>
  </w:comment>
  <w:comment w:id="44" w:author="Тарханов Иван Александрович" w:date="2024-05-06T11:27:00Z" w:initials="ИТ">
    <w:p w14:paraId="4AF4F1D2" w14:textId="0F2C6068" w:rsidR="00E562AE" w:rsidRPr="00E562AE" w:rsidRDefault="00E562A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В </w:t>
      </w:r>
      <w:r w:rsidR="0000127F">
        <w:rPr>
          <w:lang w:val="ru-RU"/>
        </w:rPr>
        <w:t>идеале</w:t>
      </w:r>
      <w:r>
        <w:rPr>
          <w:lang w:val="ru-RU"/>
        </w:rPr>
        <w:t xml:space="preserve"> добавить </w:t>
      </w:r>
      <w:r w:rsidR="0000127F">
        <w:rPr>
          <w:lang w:val="ru-RU"/>
        </w:rPr>
        <w:t>в 3 разделе</w:t>
      </w:r>
    </w:p>
  </w:comment>
  <w:comment w:id="111" w:author="Тарханов Иван Александрович" w:date="2024-05-06T11:54:00Z" w:initials="ИТ">
    <w:p w14:paraId="370D13DF" w14:textId="1487C516" w:rsidR="00AC44D7" w:rsidRPr="00AC44D7" w:rsidRDefault="00AC44D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Лучше сделать нумерованный список с самого верха.  </w:t>
      </w:r>
      <w:r>
        <w:rPr>
          <w:lang w:val="ru-RU"/>
        </w:rPr>
        <w:t xml:space="preserve">1.,   1.а.   а так непонятно, что является </w:t>
      </w:r>
      <w:r>
        <w:rPr>
          <w:lang w:val="ru-RU"/>
        </w:rPr>
        <w:t>шагаами чего…</w:t>
      </w:r>
    </w:p>
  </w:comment>
  <w:comment w:id="115" w:author="Тарханов Иван Александрович" w:date="2024-05-06T11:56:00Z" w:initials="ИТ">
    <w:p w14:paraId="7725CD65" w14:textId="31E3BADA" w:rsidR="00AC44D7" w:rsidRPr="00AC44D7" w:rsidRDefault="00AC44D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Тоже лучше нумеровать</w:t>
      </w:r>
    </w:p>
  </w:comment>
  <w:comment w:id="117" w:author="Тарханов Иван Александрович" w:date="2024-05-06T11:57:00Z" w:initials="ИТ">
    <w:p w14:paraId="76DE68DE" w14:textId="2C14E635" w:rsidR="00AC44D7" w:rsidRPr="00AC44D7" w:rsidRDefault="00AC44D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запуска</w:t>
      </w:r>
    </w:p>
  </w:comment>
  <w:comment w:id="124" w:author="Тарханов Иван Александрович" w:date="2024-05-06T11:58:00Z" w:initials="ИТ">
    <w:p w14:paraId="35030102" w14:textId="0901D53C" w:rsidR="00AC44D7" w:rsidRPr="00AC44D7" w:rsidRDefault="00AC44D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Куча видов тестирования… а </w:t>
      </w:r>
      <w:r>
        <w:rPr>
          <w:lang w:val="ru-RU"/>
        </w:rPr>
        <w:t xml:space="preserve">результ </w:t>
      </w:r>
      <w:r>
        <w:rPr>
          <w:lang w:val="ru-RU"/>
        </w:rPr>
        <w:t xml:space="preserve">то  где?  </w:t>
      </w:r>
    </w:p>
  </w:comment>
  <w:comment w:id="129" w:author="Тарханов Иван Александрович" w:date="2024-05-06T12:18:00Z" w:initials="ИТ">
    <w:p w14:paraId="76C96F9D" w14:textId="4722FBD6" w:rsidR="00885370" w:rsidRPr="00885370" w:rsidRDefault="0088537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Разве только криптостойкость оцениваем?</w:t>
      </w:r>
    </w:p>
  </w:comment>
  <w:comment w:id="188" w:author="Тарханов Иван Александрович" w:date="2024-05-06T11:02:00Z" w:initials="ИТ">
    <w:p w14:paraId="4A9C54C4" w14:textId="3DE283C4" w:rsidR="00455B29" w:rsidRPr="00455B29" w:rsidRDefault="00455B2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Мало источников, надо добавить ещё и в тексте должны быть ссылки на них в формате </w:t>
      </w:r>
      <w:r w:rsidRPr="00455B29">
        <w:rPr>
          <w:lang w:val="ru-RU"/>
        </w:rPr>
        <w:t xml:space="preserve">[1], </w:t>
      </w:r>
      <w:r>
        <w:rPr>
          <w:lang w:val="ru-RU"/>
        </w:rPr>
        <w:t xml:space="preserve">можно сразу по несколько – например </w:t>
      </w:r>
      <w:r w:rsidRPr="00455B29">
        <w:rPr>
          <w:lang w:val="ru-RU"/>
        </w:rPr>
        <w:t>[1],[2]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23D174" w15:done="0"/>
  <w15:commentEx w15:paraId="58D5D3F9" w15:done="0"/>
  <w15:commentEx w15:paraId="3D5A6BFA" w15:done="0"/>
  <w15:commentEx w15:paraId="3A762F1E" w15:done="0"/>
  <w15:commentEx w15:paraId="441E7D0D" w15:done="0"/>
  <w15:commentEx w15:paraId="2AF8A46C" w15:done="0"/>
  <w15:commentEx w15:paraId="4AF4F1D2" w15:done="0"/>
  <w15:commentEx w15:paraId="370D13DF" w15:done="0"/>
  <w15:commentEx w15:paraId="7725CD65" w15:done="0"/>
  <w15:commentEx w15:paraId="76DE68DE" w15:done="0"/>
  <w15:commentEx w15:paraId="35030102" w15:done="0"/>
  <w15:commentEx w15:paraId="76C96F9D" w15:done="0"/>
  <w15:commentEx w15:paraId="4A9C5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9ACB26" w16cex:dateUtc="2024-05-06T07:57:00Z"/>
  <w16cex:commentExtensible w16cex:durableId="6D1595E4" w16cex:dateUtc="2024-05-06T08:04:00Z">
    <w16cex:extLst>
      <w16:ext w16:uri="{CE6994B0-6A32-4C9F-8C6B-6E91EDA988CE}">
        <cr:reactions xmlns:cr="http://schemas.microsoft.com/office/comments/2020/reactions">
          <cr:reaction reactionType="1">
            <cr:reactionInfo dateUtc="2024-05-07T18:44:03Z">
              <cr:user userId="S::m2005052@edu.misis.ru::4a5c9295-8922-416d-a741-f2c760820f9a" userProvider="AD" userName="Корнилов Михаил Алексеевич"/>
            </cr:reactionInfo>
          </cr:reaction>
        </cr:reactions>
      </w16:ext>
    </w16cex:extLst>
  </w16cex:commentExtensible>
  <w16cex:commentExtensible w16cex:durableId="4BEA7212" w16cex:dateUtc="2024-05-06T08:15:00Z">
    <w16cex:extLst>
      <w16:ext w16:uri="{CE6994B0-6A32-4C9F-8C6B-6E91EDA988CE}">
        <cr:reactions xmlns:cr="http://schemas.microsoft.com/office/comments/2020/reactions">
          <cr:reaction reactionType="1">
            <cr:reactionInfo dateUtc="2024-05-08T19:26:23Z">
              <cr:user userId="S::m2005052@edu.misis.ru::4a5c9295-8922-416d-a741-f2c760820f9a" userProvider="AD" userName="Корнилов Михаил Алексеевич"/>
            </cr:reactionInfo>
          </cr:reaction>
        </cr:reactions>
      </w16:ext>
    </w16cex:extLst>
  </w16cex:commentExtensible>
  <w16cex:commentExtensible w16cex:durableId="2D7A68A8" w16cex:dateUtc="2024-05-06T08:12:00Z">
    <w16cex:extLst>
      <w16:ext w16:uri="{CE6994B0-6A32-4C9F-8C6B-6E91EDA988CE}">
        <cr:reactions xmlns:cr="http://schemas.microsoft.com/office/comments/2020/reactions">
          <cr:reaction reactionType="1">
            <cr:reactionInfo dateUtc="2024-05-08T19:26:21Z">
              <cr:user userId="S::m2005052@edu.misis.ru::4a5c9295-8922-416d-a741-f2c760820f9a" userProvider="AD" userName="Корнилов Михаил Алексеевич"/>
            </cr:reactionInfo>
          </cr:reaction>
        </cr:reactions>
      </w16:ext>
    </w16cex:extLst>
  </w16cex:commentExtensible>
  <w16cex:commentExtensible w16cex:durableId="16D294AB" w16cex:dateUtc="2024-05-06T08:07:00Z"/>
  <w16cex:commentExtensible w16cex:durableId="07E91DCD" w16cex:dateUtc="2024-05-06T08:09:00Z">
    <w16cex:extLst>
      <w16:ext w16:uri="{CE6994B0-6A32-4C9F-8C6B-6E91EDA988CE}">
        <cr:reactions xmlns:cr="http://schemas.microsoft.com/office/comments/2020/reactions">
          <cr:reaction reactionType="1">
            <cr:reactionInfo dateUtc="2024-05-07T18:45:53Z">
              <cr:user userId="S::m2005052@edu.misis.ru::4a5c9295-8922-416d-a741-f2c760820f9a" userProvider="AD" userName="Корнилов Михаил Алексеевич"/>
            </cr:reactionInfo>
          </cr:reaction>
        </cr:reactions>
      </w16:ext>
    </w16cex:extLst>
  </w16cex:commentExtensible>
  <w16cex:commentExtensible w16cex:durableId="41B006E0" w16cex:dateUtc="2024-05-06T08:27:00Z"/>
  <w16cex:commentExtensible w16cex:durableId="2B771B5E" w16cex:dateUtc="2024-05-06T08:54:00Z">
    <w16cex:extLst>
      <w16:ext w16:uri="{CE6994B0-6A32-4C9F-8C6B-6E91EDA988CE}">
        <cr:reactions xmlns:cr="http://schemas.microsoft.com/office/comments/2020/reactions">
          <cr:reaction reactionType="1">
            <cr:reactionInfo dateUtc="2024-05-07T19:04:38Z">
              <cr:user userId="S::m2005052@edu.misis.ru::4a5c9295-8922-416d-a741-f2c760820f9a" userProvider="AD" userName="Корнилов Михаил Алексеевич"/>
            </cr:reactionInfo>
          </cr:reaction>
        </cr:reactions>
      </w16:ext>
    </w16cex:extLst>
  </w16cex:commentExtensible>
  <w16cex:commentExtensible w16cex:durableId="72807CA9" w16cex:dateUtc="2024-05-06T08:56:00Z">
    <w16cex:extLst>
      <w16:ext w16:uri="{CE6994B0-6A32-4C9F-8C6B-6E91EDA988CE}">
        <cr:reactions xmlns:cr="http://schemas.microsoft.com/office/comments/2020/reactions">
          <cr:reaction reactionType="1">
            <cr:reactionInfo dateUtc="2024-05-07T19:05:35Z">
              <cr:user userId="S::m2005052@edu.misis.ru::4a5c9295-8922-416d-a741-f2c760820f9a" userProvider="AD" userName="Корнилов Михаил Алексеевич"/>
            </cr:reactionInfo>
          </cr:reaction>
        </cr:reactions>
      </w16:ext>
    </w16cex:extLst>
  </w16cex:commentExtensible>
  <w16cex:commentExtensible w16cex:durableId="2A4170FF" w16cex:dateUtc="2024-05-06T08:57:00Z">
    <w16cex:extLst>
      <w16:ext w16:uri="{CE6994B0-6A32-4C9F-8C6B-6E91EDA988CE}">
        <cr:reactions xmlns:cr="http://schemas.microsoft.com/office/comments/2020/reactions">
          <cr:reaction reactionType="1">
            <cr:reactionInfo dateUtc="2024-05-07T19:06:19Z">
              <cr:user userId="S::m2005052@edu.misis.ru::4a5c9295-8922-416d-a741-f2c760820f9a" userProvider="AD" userName="Корнилов Михаил Алексеевич"/>
            </cr:reactionInfo>
          </cr:reaction>
        </cr:reactions>
      </w16:ext>
    </w16cex:extLst>
  </w16cex:commentExtensible>
  <w16cex:commentExtensible w16cex:durableId="036115A8" w16cex:dateUtc="2024-05-06T08:58:00Z"/>
  <w16cex:commentExtensible w16cex:durableId="1AD1B8B5" w16cex:dateUtc="2024-05-06T09:18:00Z">
    <w16cex:extLst>
      <w16:ext w16:uri="{CE6994B0-6A32-4C9F-8C6B-6E91EDA988CE}">
        <cr:reactions xmlns:cr="http://schemas.microsoft.com/office/comments/2020/reactions">
          <cr:reaction reactionType="1">
            <cr:reactionInfo dateUtc="2024-05-08T13:56:12Z">
              <cr:user userId="S::m2005052@edu.misis.ru::4a5c9295-8922-416d-a741-f2c760820f9a" userProvider="AD" userName="Корнилов Михаил Алексеевич"/>
            </cr:reactionInfo>
          </cr:reaction>
        </cr:reactions>
      </w16:ext>
    </w16cex:extLst>
  </w16cex:commentExtensible>
  <w16cex:commentExtensible w16cex:durableId="65B58545" w16cex:dateUtc="2024-05-06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23D174" w16cid:durableId="1C9ACB26"/>
  <w16cid:commentId w16cid:paraId="58D5D3F9" w16cid:durableId="6D1595E4"/>
  <w16cid:commentId w16cid:paraId="3D5A6BFA" w16cid:durableId="4BEA7212"/>
  <w16cid:commentId w16cid:paraId="3A762F1E" w16cid:durableId="2D7A68A8"/>
  <w16cid:commentId w16cid:paraId="441E7D0D" w16cid:durableId="16D294AB"/>
  <w16cid:commentId w16cid:paraId="2AF8A46C" w16cid:durableId="07E91DCD"/>
  <w16cid:commentId w16cid:paraId="4AF4F1D2" w16cid:durableId="41B006E0"/>
  <w16cid:commentId w16cid:paraId="370D13DF" w16cid:durableId="2B771B5E"/>
  <w16cid:commentId w16cid:paraId="7725CD65" w16cid:durableId="72807CA9"/>
  <w16cid:commentId w16cid:paraId="76DE68DE" w16cid:durableId="2A4170FF"/>
  <w16cid:commentId w16cid:paraId="35030102" w16cid:durableId="036115A8"/>
  <w16cid:commentId w16cid:paraId="76C96F9D" w16cid:durableId="1AD1B8B5"/>
  <w16cid:commentId w16cid:paraId="4A9C54C4" w16cid:durableId="65B585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370A" w14:textId="77777777" w:rsidR="002A2634" w:rsidRDefault="002A2634">
      <w:r>
        <w:separator/>
      </w:r>
    </w:p>
  </w:endnote>
  <w:endnote w:type="continuationSeparator" w:id="0">
    <w:p w14:paraId="662C5465" w14:textId="77777777" w:rsidR="002A2634" w:rsidRDefault="002A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4926204"/>
      <w:docPartObj>
        <w:docPartGallery w:val="Page Numbers (Bottom of Page)"/>
        <w:docPartUnique/>
      </w:docPartObj>
    </w:sdtPr>
    <w:sdtContent>
      <w:p w14:paraId="6D978A3F" w14:textId="10666A6A" w:rsidR="00251AB4" w:rsidRDefault="00251AB4" w:rsidP="007468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DE8B6C" w14:textId="77777777" w:rsidR="00251AB4" w:rsidRDefault="0025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8612410"/>
      <w:docPartObj>
        <w:docPartGallery w:val="Page Numbers (Bottom of Page)"/>
        <w:docPartUnique/>
      </w:docPartObj>
    </w:sdtPr>
    <w:sdtContent>
      <w:p w14:paraId="14332E57" w14:textId="77777777" w:rsidR="00251AB4" w:rsidRDefault="00251AB4" w:rsidP="007468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5610C147" w14:textId="4073F694" w:rsidR="00AE0A20" w:rsidRDefault="00AE0A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3B11" w14:textId="77777777" w:rsidR="002A2634" w:rsidRDefault="002A2634">
      <w:r>
        <w:separator/>
      </w:r>
    </w:p>
  </w:footnote>
  <w:footnote w:type="continuationSeparator" w:id="0">
    <w:p w14:paraId="72BEAC0D" w14:textId="77777777" w:rsidR="002A2634" w:rsidRDefault="002A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4E1"/>
    <w:multiLevelType w:val="hybridMultilevel"/>
    <w:tmpl w:val="E0ACC25A"/>
    <w:lvl w:ilvl="0" w:tplc="D090B0DE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39C0"/>
    <w:multiLevelType w:val="hybridMultilevel"/>
    <w:tmpl w:val="81925B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4E1A87"/>
    <w:multiLevelType w:val="hybridMultilevel"/>
    <w:tmpl w:val="1BEEBFB6"/>
    <w:lvl w:ilvl="0" w:tplc="CFDA6A4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270A"/>
    <w:multiLevelType w:val="hybridMultilevel"/>
    <w:tmpl w:val="C96A81AE"/>
    <w:lvl w:ilvl="0" w:tplc="477258C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6" w:hanging="360"/>
      </w:pPr>
    </w:lvl>
    <w:lvl w:ilvl="2" w:tplc="FFFFFFFF" w:tentative="1">
      <w:start w:val="1"/>
      <w:numFmt w:val="lowerRoman"/>
      <w:lvlText w:val="%3."/>
      <w:lvlJc w:val="right"/>
      <w:pPr>
        <w:ind w:left="2176" w:hanging="180"/>
      </w:pPr>
    </w:lvl>
    <w:lvl w:ilvl="3" w:tplc="FFFFFFFF" w:tentative="1">
      <w:start w:val="1"/>
      <w:numFmt w:val="decimal"/>
      <w:lvlText w:val="%4."/>
      <w:lvlJc w:val="left"/>
      <w:pPr>
        <w:ind w:left="2896" w:hanging="360"/>
      </w:pPr>
    </w:lvl>
    <w:lvl w:ilvl="4" w:tplc="FFFFFFFF" w:tentative="1">
      <w:start w:val="1"/>
      <w:numFmt w:val="lowerLetter"/>
      <w:lvlText w:val="%5."/>
      <w:lvlJc w:val="left"/>
      <w:pPr>
        <w:ind w:left="3616" w:hanging="360"/>
      </w:pPr>
    </w:lvl>
    <w:lvl w:ilvl="5" w:tplc="FFFFFFFF" w:tentative="1">
      <w:start w:val="1"/>
      <w:numFmt w:val="lowerRoman"/>
      <w:lvlText w:val="%6."/>
      <w:lvlJc w:val="right"/>
      <w:pPr>
        <w:ind w:left="4336" w:hanging="180"/>
      </w:pPr>
    </w:lvl>
    <w:lvl w:ilvl="6" w:tplc="FFFFFFFF" w:tentative="1">
      <w:start w:val="1"/>
      <w:numFmt w:val="decimal"/>
      <w:lvlText w:val="%7."/>
      <w:lvlJc w:val="left"/>
      <w:pPr>
        <w:ind w:left="5056" w:hanging="360"/>
      </w:pPr>
    </w:lvl>
    <w:lvl w:ilvl="7" w:tplc="FFFFFFFF" w:tentative="1">
      <w:start w:val="1"/>
      <w:numFmt w:val="lowerLetter"/>
      <w:lvlText w:val="%8."/>
      <w:lvlJc w:val="left"/>
      <w:pPr>
        <w:ind w:left="5776" w:hanging="360"/>
      </w:pPr>
    </w:lvl>
    <w:lvl w:ilvl="8" w:tplc="FFFFFFFF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4" w15:restartNumberingAfterBreak="0">
    <w:nsid w:val="0E976B15"/>
    <w:multiLevelType w:val="hybridMultilevel"/>
    <w:tmpl w:val="EE446FE4"/>
    <w:lvl w:ilvl="0" w:tplc="A4E4660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374224"/>
    <w:multiLevelType w:val="hybridMultilevel"/>
    <w:tmpl w:val="C4CE9762"/>
    <w:lvl w:ilvl="0" w:tplc="EEFE15E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6" w15:restartNumberingAfterBreak="0">
    <w:nsid w:val="12212928"/>
    <w:multiLevelType w:val="hybridMultilevel"/>
    <w:tmpl w:val="FC2A5C9A"/>
    <w:lvl w:ilvl="0" w:tplc="5E64AA9C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B0911"/>
    <w:multiLevelType w:val="hybridMultilevel"/>
    <w:tmpl w:val="E688998E"/>
    <w:lvl w:ilvl="0" w:tplc="C6CAEE7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FC61D8"/>
    <w:multiLevelType w:val="hybridMultilevel"/>
    <w:tmpl w:val="4104B4DE"/>
    <w:lvl w:ilvl="0" w:tplc="067C0DD4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93AAC"/>
    <w:multiLevelType w:val="hybridMultilevel"/>
    <w:tmpl w:val="2A0097CA"/>
    <w:lvl w:ilvl="0" w:tplc="004A8E5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E17011"/>
    <w:multiLevelType w:val="hybridMultilevel"/>
    <w:tmpl w:val="49548586"/>
    <w:lvl w:ilvl="0" w:tplc="24261C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3F3EF7"/>
    <w:multiLevelType w:val="hybridMultilevel"/>
    <w:tmpl w:val="A0DC8744"/>
    <w:lvl w:ilvl="0" w:tplc="D602B136">
      <w:start w:val="1"/>
      <w:numFmt w:val="decimal"/>
      <w:lvlText w:val="%1)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2D387A3B"/>
    <w:multiLevelType w:val="hybridMultilevel"/>
    <w:tmpl w:val="D90C5C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6E4138"/>
    <w:multiLevelType w:val="hybridMultilevel"/>
    <w:tmpl w:val="F13C363A"/>
    <w:lvl w:ilvl="0" w:tplc="A06868A2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5A04"/>
    <w:multiLevelType w:val="hybridMultilevel"/>
    <w:tmpl w:val="A9CC7556"/>
    <w:lvl w:ilvl="0" w:tplc="339A018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E741C"/>
    <w:multiLevelType w:val="hybridMultilevel"/>
    <w:tmpl w:val="3E5829A2"/>
    <w:lvl w:ilvl="0" w:tplc="873EBF1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643A77"/>
    <w:multiLevelType w:val="hybridMultilevel"/>
    <w:tmpl w:val="BE84568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536FB"/>
    <w:multiLevelType w:val="hybridMultilevel"/>
    <w:tmpl w:val="D7AA1414"/>
    <w:lvl w:ilvl="0" w:tplc="E138CD76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6" w:hanging="360"/>
      </w:pPr>
    </w:lvl>
    <w:lvl w:ilvl="2" w:tplc="0419001B" w:tentative="1">
      <w:start w:val="1"/>
      <w:numFmt w:val="lowerRoman"/>
      <w:lvlText w:val="%3."/>
      <w:lvlJc w:val="right"/>
      <w:pPr>
        <w:ind w:left="2176" w:hanging="180"/>
      </w:pPr>
    </w:lvl>
    <w:lvl w:ilvl="3" w:tplc="0419000F" w:tentative="1">
      <w:start w:val="1"/>
      <w:numFmt w:val="decimal"/>
      <w:lvlText w:val="%4."/>
      <w:lvlJc w:val="left"/>
      <w:pPr>
        <w:ind w:left="2896" w:hanging="360"/>
      </w:pPr>
    </w:lvl>
    <w:lvl w:ilvl="4" w:tplc="04190019" w:tentative="1">
      <w:start w:val="1"/>
      <w:numFmt w:val="lowerLetter"/>
      <w:lvlText w:val="%5."/>
      <w:lvlJc w:val="left"/>
      <w:pPr>
        <w:ind w:left="3616" w:hanging="360"/>
      </w:pPr>
    </w:lvl>
    <w:lvl w:ilvl="5" w:tplc="0419001B" w:tentative="1">
      <w:start w:val="1"/>
      <w:numFmt w:val="lowerRoman"/>
      <w:lvlText w:val="%6."/>
      <w:lvlJc w:val="right"/>
      <w:pPr>
        <w:ind w:left="4336" w:hanging="180"/>
      </w:pPr>
    </w:lvl>
    <w:lvl w:ilvl="6" w:tplc="0419000F" w:tentative="1">
      <w:start w:val="1"/>
      <w:numFmt w:val="decimal"/>
      <w:lvlText w:val="%7."/>
      <w:lvlJc w:val="left"/>
      <w:pPr>
        <w:ind w:left="5056" w:hanging="360"/>
      </w:pPr>
    </w:lvl>
    <w:lvl w:ilvl="7" w:tplc="04190019" w:tentative="1">
      <w:start w:val="1"/>
      <w:numFmt w:val="lowerLetter"/>
      <w:lvlText w:val="%8."/>
      <w:lvlJc w:val="left"/>
      <w:pPr>
        <w:ind w:left="5776" w:hanging="360"/>
      </w:pPr>
    </w:lvl>
    <w:lvl w:ilvl="8" w:tplc="041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8" w15:restartNumberingAfterBreak="0">
    <w:nsid w:val="3D6C1FBD"/>
    <w:multiLevelType w:val="multilevel"/>
    <w:tmpl w:val="D7AA1414"/>
    <w:styleLink w:val="CurrentList2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6" w:hanging="360"/>
      </w:pPr>
    </w:lvl>
    <w:lvl w:ilvl="2">
      <w:start w:val="1"/>
      <w:numFmt w:val="lowerRoman"/>
      <w:lvlText w:val="%3."/>
      <w:lvlJc w:val="right"/>
      <w:pPr>
        <w:ind w:left="2176" w:hanging="180"/>
      </w:pPr>
    </w:lvl>
    <w:lvl w:ilvl="3">
      <w:start w:val="1"/>
      <w:numFmt w:val="decimal"/>
      <w:lvlText w:val="%4."/>
      <w:lvlJc w:val="left"/>
      <w:pPr>
        <w:ind w:left="2896" w:hanging="360"/>
      </w:pPr>
    </w:lvl>
    <w:lvl w:ilvl="4">
      <w:start w:val="1"/>
      <w:numFmt w:val="lowerLetter"/>
      <w:lvlText w:val="%5."/>
      <w:lvlJc w:val="left"/>
      <w:pPr>
        <w:ind w:left="3616" w:hanging="360"/>
      </w:pPr>
    </w:lvl>
    <w:lvl w:ilvl="5">
      <w:start w:val="1"/>
      <w:numFmt w:val="lowerRoman"/>
      <w:lvlText w:val="%6."/>
      <w:lvlJc w:val="right"/>
      <w:pPr>
        <w:ind w:left="4336" w:hanging="180"/>
      </w:pPr>
    </w:lvl>
    <w:lvl w:ilvl="6">
      <w:start w:val="1"/>
      <w:numFmt w:val="decimal"/>
      <w:lvlText w:val="%7."/>
      <w:lvlJc w:val="left"/>
      <w:pPr>
        <w:ind w:left="5056" w:hanging="360"/>
      </w:pPr>
    </w:lvl>
    <w:lvl w:ilvl="7">
      <w:start w:val="1"/>
      <w:numFmt w:val="lowerLetter"/>
      <w:lvlText w:val="%8."/>
      <w:lvlJc w:val="left"/>
      <w:pPr>
        <w:ind w:left="5776" w:hanging="360"/>
      </w:pPr>
    </w:lvl>
    <w:lvl w:ilvl="8">
      <w:start w:val="1"/>
      <w:numFmt w:val="lowerRoman"/>
      <w:lvlText w:val="%9."/>
      <w:lvlJc w:val="right"/>
      <w:pPr>
        <w:ind w:left="6496" w:hanging="180"/>
      </w:pPr>
    </w:lvl>
  </w:abstractNum>
  <w:abstractNum w:abstractNumId="19" w15:restartNumberingAfterBreak="0">
    <w:nsid w:val="3F3E66CD"/>
    <w:multiLevelType w:val="multilevel"/>
    <w:tmpl w:val="BB264846"/>
    <w:styleLink w:val="CurrentList1"/>
    <w:lvl w:ilvl="0">
      <w:start w:val="2"/>
      <w:numFmt w:val="decimal"/>
      <w:lvlText w:val="%1.1."/>
      <w:lvlJc w:val="left"/>
      <w:pPr>
        <w:ind w:left="1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22" w:hanging="360"/>
      </w:pPr>
    </w:lvl>
    <w:lvl w:ilvl="2">
      <w:start w:val="1"/>
      <w:numFmt w:val="lowerRoman"/>
      <w:lvlText w:val="%3."/>
      <w:lvlJc w:val="right"/>
      <w:pPr>
        <w:ind w:left="2942" w:hanging="180"/>
      </w:pPr>
    </w:lvl>
    <w:lvl w:ilvl="3">
      <w:start w:val="1"/>
      <w:numFmt w:val="decimal"/>
      <w:lvlText w:val="%4."/>
      <w:lvlJc w:val="left"/>
      <w:pPr>
        <w:ind w:left="3662" w:hanging="360"/>
      </w:pPr>
    </w:lvl>
    <w:lvl w:ilvl="4">
      <w:start w:val="1"/>
      <w:numFmt w:val="lowerLetter"/>
      <w:lvlText w:val="%5."/>
      <w:lvlJc w:val="left"/>
      <w:pPr>
        <w:ind w:left="4382" w:hanging="360"/>
      </w:pPr>
    </w:lvl>
    <w:lvl w:ilvl="5">
      <w:start w:val="1"/>
      <w:numFmt w:val="lowerRoman"/>
      <w:lvlText w:val="%6."/>
      <w:lvlJc w:val="right"/>
      <w:pPr>
        <w:ind w:left="5102" w:hanging="180"/>
      </w:pPr>
    </w:lvl>
    <w:lvl w:ilvl="6">
      <w:start w:val="1"/>
      <w:numFmt w:val="decimal"/>
      <w:lvlText w:val="%7."/>
      <w:lvlJc w:val="left"/>
      <w:pPr>
        <w:ind w:left="5822" w:hanging="360"/>
      </w:pPr>
    </w:lvl>
    <w:lvl w:ilvl="7">
      <w:start w:val="1"/>
      <w:numFmt w:val="lowerLetter"/>
      <w:lvlText w:val="%8."/>
      <w:lvlJc w:val="left"/>
      <w:pPr>
        <w:ind w:left="6542" w:hanging="360"/>
      </w:pPr>
    </w:lvl>
    <w:lvl w:ilvl="8">
      <w:start w:val="1"/>
      <w:numFmt w:val="lowerRoman"/>
      <w:lvlText w:val="%9."/>
      <w:lvlJc w:val="right"/>
      <w:pPr>
        <w:ind w:left="7262" w:hanging="180"/>
      </w:pPr>
    </w:lvl>
  </w:abstractNum>
  <w:abstractNum w:abstractNumId="20" w15:restartNumberingAfterBreak="0">
    <w:nsid w:val="3F601322"/>
    <w:multiLevelType w:val="hybridMultilevel"/>
    <w:tmpl w:val="FC9465CE"/>
    <w:lvl w:ilvl="0" w:tplc="A4ECA08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021063F"/>
    <w:multiLevelType w:val="hybridMultilevel"/>
    <w:tmpl w:val="1D580518"/>
    <w:lvl w:ilvl="0" w:tplc="FBD6F74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21D17"/>
    <w:multiLevelType w:val="hybridMultilevel"/>
    <w:tmpl w:val="558C6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C0F0B"/>
    <w:multiLevelType w:val="hybridMultilevel"/>
    <w:tmpl w:val="A3E4D672"/>
    <w:lvl w:ilvl="0" w:tplc="407664A0">
      <w:start w:val="3"/>
      <w:numFmt w:val="bullet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5B3C3F"/>
    <w:multiLevelType w:val="hybridMultilevel"/>
    <w:tmpl w:val="0C7EBE5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580217"/>
    <w:multiLevelType w:val="multilevel"/>
    <w:tmpl w:val="EBDC01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26" w15:restartNumberingAfterBreak="0">
    <w:nsid w:val="76597F3B"/>
    <w:multiLevelType w:val="hybridMultilevel"/>
    <w:tmpl w:val="C784AE54"/>
    <w:lvl w:ilvl="0" w:tplc="FF2E4076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942D2"/>
    <w:multiLevelType w:val="hybridMultilevel"/>
    <w:tmpl w:val="94DC269E"/>
    <w:lvl w:ilvl="0" w:tplc="33DA8102">
      <w:start w:val="1"/>
      <w:numFmt w:val="bullet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84915"/>
    <w:multiLevelType w:val="multilevel"/>
    <w:tmpl w:val="46629700"/>
    <w:lvl w:ilvl="0">
      <w:start w:val="1"/>
      <w:numFmt w:val="decimal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num w:numId="1" w16cid:durableId="1792700279">
    <w:abstractNumId w:val="13"/>
  </w:num>
  <w:num w:numId="2" w16cid:durableId="2080638661">
    <w:abstractNumId w:val="19"/>
  </w:num>
  <w:num w:numId="3" w16cid:durableId="1735737124">
    <w:abstractNumId w:val="5"/>
  </w:num>
  <w:num w:numId="4" w16cid:durableId="23799428">
    <w:abstractNumId w:val="28"/>
  </w:num>
  <w:num w:numId="5" w16cid:durableId="36127155">
    <w:abstractNumId w:val="11"/>
  </w:num>
  <w:num w:numId="6" w16cid:durableId="248587728">
    <w:abstractNumId w:val="17"/>
  </w:num>
  <w:num w:numId="7" w16cid:durableId="1906604286">
    <w:abstractNumId w:val="28"/>
  </w:num>
  <w:num w:numId="8" w16cid:durableId="759109434">
    <w:abstractNumId w:val="27"/>
  </w:num>
  <w:num w:numId="9" w16cid:durableId="1667172649">
    <w:abstractNumId w:val="3"/>
  </w:num>
  <w:num w:numId="10" w16cid:durableId="804348581">
    <w:abstractNumId w:val="10"/>
  </w:num>
  <w:num w:numId="11" w16cid:durableId="1003775276">
    <w:abstractNumId w:val="21"/>
  </w:num>
  <w:num w:numId="12" w16cid:durableId="608125830">
    <w:abstractNumId w:val="7"/>
  </w:num>
  <w:num w:numId="13" w16cid:durableId="1780101980">
    <w:abstractNumId w:val="2"/>
  </w:num>
  <w:num w:numId="14" w16cid:durableId="1315522670">
    <w:abstractNumId w:val="26"/>
  </w:num>
  <w:num w:numId="15" w16cid:durableId="549077589">
    <w:abstractNumId w:val="6"/>
  </w:num>
  <w:num w:numId="16" w16cid:durableId="704258019">
    <w:abstractNumId w:val="20"/>
  </w:num>
  <w:num w:numId="17" w16cid:durableId="1559971429">
    <w:abstractNumId w:val="23"/>
  </w:num>
  <w:num w:numId="18" w16cid:durableId="682437982">
    <w:abstractNumId w:val="9"/>
  </w:num>
  <w:num w:numId="19" w16cid:durableId="646055986">
    <w:abstractNumId w:val="16"/>
  </w:num>
  <w:num w:numId="20" w16cid:durableId="1065957452">
    <w:abstractNumId w:val="25"/>
  </w:num>
  <w:num w:numId="21" w16cid:durableId="1969241355">
    <w:abstractNumId w:val="8"/>
  </w:num>
  <w:num w:numId="22" w16cid:durableId="12548948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83160258">
    <w:abstractNumId w:val="0"/>
  </w:num>
  <w:num w:numId="24" w16cid:durableId="942076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1983323">
    <w:abstractNumId w:val="15"/>
  </w:num>
  <w:num w:numId="26" w16cid:durableId="29427900">
    <w:abstractNumId w:val="24"/>
  </w:num>
  <w:num w:numId="27" w16cid:durableId="1782148399">
    <w:abstractNumId w:val="1"/>
  </w:num>
  <w:num w:numId="28" w16cid:durableId="1123646670">
    <w:abstractNumId w:val="12"/>
  </w:num>
  <w:num w:numId="29" w16cid:durableId="860823138">
    <w:abstractNumId w:val="22"/>
  </w:num>
  <w:num w:numId="30" w16cid:durableId="90855983">
    <w:abstractNumId w:val="28"/>
  </w:num>
  <w:num w:numId="31" w16cid:durableId="1921212901">
    <w:abstractNumId w:val="4"/>
  </w:num>
  <w:num w:numId="32" w16cid:durableId="1255895817">
    <w:abstractNumId w:val="18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Тарханов Иван Александрович">
    <w15:presenceInfo w15:providerId="AD" w15:userId="S::i.tarhanov@misis.ru::6b664e11-a9ba-4f3f-a56a-64aec7f9c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lignBordersAndEdge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39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0"/>
    <w:rsid w:val="0000127F"/>
    <w:rsid w:val="00016B81"/>
    <w:rsid w:val="0001737D"/>
    <w:rsid w:val="00022AFA"/>
    <w:rsid w:val="000244B0"/>
    <w:rsid w:val="00032866"/>
    <w:rsid w:val="00041D06"/>
    <w:rsid w:val="000444D0"/>
    <w:rsid w:val="00052D01"/>
    <w:rsid w:val="00061C5D"/>
    <w:rsid w:val="00067820"/>
    <w:rsid w:val="000721CF"/>
    <w:rsid w:val="0007317B"/>
    <w:rsid w:val="000742FF"/>
    <w:rsid w:val="00095985"/>
    <w:rsid w:val="0009617D"/>
    <w:rsid w:val="000A1E23"/>
    <w:rsid w:val="000A333A"/>
    <w:rsid w:val="000A7BC6"/>
    <w:rsid w:val="000B344D"/>
    <w:rsid w:val="000B4117"/>
    <w:rsid w:val="000B61DF"/>
    <w:rsid w:val="000C1C99"/>
    <w:rsid w:val="000E44A7"/>
    <w:rsid w:val="00101DBC"/>
    <w:rsid w:val="0010699C"/>
    <w:rsid w:val="00110F49"/>
    <w:rsid w:val="00112378"/>
    <w:rsid w:val="0012597A"/>
    <w:rsid w:val="001415D1"/>
    <w:rsid w:val="001502BF"/>
    <w:rsid w:val="0015671D"/>
    <w:rsid w:val="00157010"/>
    <w:rsid w:val="0015750E"/>
    <w:rsid w:val="00180534"/>
    <w:rsid w:val="0019162C"/>
    <w:rsid w:val="001A3F32"/>
    <w:rsid w:val="001A49A5"/>
    <w:rsid w:val="001B661B"/>
    <w:rsid w:val="001C7FEA"/>
    <w:rsid w:val="001E0EAA"/>
    <w:rsid w:val="001F43D3"/>
    <w:rsid w:val="001F5FC0"/>
    <w:rsid w:val="001F6DD7"/>
    <w:rsid w:val="00220738"/>
    <w:rsid w:val="00221014"/>
    <w:rsid w:val="002446BF"/>
    <w:rsid w:val="00247B6A"/>
    <w:rsid w:val="00250E19"/>
    <w:rsid w:val="00251AB4"/>
    <w:rsid w:val="00253CB5"/>
    <w:rsid w:val="0027012B"/>
    <w:rsid w:val="002A2634"/>
    <w:rsid w:val="002B1B2D"/>
    <w:rsid w:val="002C6967"/>
    <w:rsid w:val="002D2221"/>
    <w:rsid w:val="002D7065"/>
    <w:rsid w:val="002D7DD4"/>
    <w:rsid w:val="002E7DA2"/>
    <w:rsid w:val="00304E0B"/>
    <w:rsid w:val="00304FE7"/>
    <w:rsid w:val="003052AF"/>
    <w:rsid w:val="00306EFF"/>
    <w:rsid w:val="003143FA"/>
    <w:rsid w:val="00324F6C"/>
    <w:rsid w:val="00327535"/>
    <w:rsid w:val="00334833"/>
    <w:rsid w:val="00341085"/>
    <w:rsid w:val="0034270A"/>
    <w:rsid w:val="00346E0B"/>
    <w:rsid w:val="0034744E"/>
    <w:rsid w:val="00355B4E"/>
    <w:rsid w:val="003663AA"/>
    <w:rsid w:val="00371BC3"/>
    <w:rsid w:val="00381790"/>
    <w:rsid w:val="003955A9"/>
    <w:rsid w:val="003B2AC7"/>
    <w:rsid w:val="003D4ED3"/>
    <w:rsid w:val="003E13B8"/>
    <w:rsid w:val="003E401E"/>
    <w:rsid w:val="003E6A1F"/>
    <w:rsid w:val="003E7CEA"/>
    <w:rsid w:val="003F1221"/>
    <w:rsid w:val="003F69AF"/>
    <w:rsid w:val="0042420A"/>
    <w:rsid w:val="00445E13"/>
    <w:rsid w:val="00450216"/>
    <w:rsid w:val="00452BD0"/>
    <w:rsid w:val="00455B29"/>
    <w:rsid w:val="00464D5B"/>
    <w:rsid w:val="004705B3"/>
    <w:rsid w:val="00470704"/>
    <w:rsid w:val="00474D66"/>
    <w:rsid w:val="00475AF8"/>
    <w:rsid w:val="00477FF6"/>
    <w:rsid w:val="00497320"/>
    <w:rsid w:val="004B167E"/>
    <w:rsid w:val="004B2F79"/>
    <w:rsid w:val="004C1CEA"/>
    <w:rsid w:val="004C5AA9"/>
    <w:rsid w:val="004D1224"/>
    <w:rsid w:val="00500C46"/>
    <w:rsid w:val="00503B9C"/>
    <w:rsid w:val="005245BE"/>
    <w:rsid w:val="00533DF9"/>
    <w:rsid w:val="0056155A"/>
    <w:rsid w:val="00570E78"/>
    <w:rsid w:val="00577D6A"/>
    <w:rsid w:val="00577E01"/>
    <w:rsid w:val="0058503B"/>
    <w:rsid w:val="005A0543"/>
    <w:rsid w:val="005A2844"/>
    <w:rsid w:val="005A2AA0"/>
    <w:rsid w:val="005A2D72"/>
    <w:rsid w:val="005A3909"/>
    <w:rsid w:val="005B1C6F"/>
    <w:rsid w:val="005B55A4"/>
    <w:rsid w:val="005B6CCF"/>
    <w:rsid w:val="005C6504"/>
    <w:rsid w:val="005D00F8"/>
    <w:rsid w:val="005E292A"/>
    <w:rsid w:val="005F10F5"/>
    <w:rsid w:val="005F7E08"/>
    <w:rsid w:val="00606ADB"/>
    <w:rsid w:val="0061088D"/>
    <w:rsid w:val="00624886"/>
    <w:rsid w:val="00625304"/>
    <w:rsid w:val="00660669"/>
    <w:rsid w:val="00660A51"/>
    <w:rsid w:val="00662ACF"/>
    <w:rsid w:val="0068361F"/>
    <w:rsid w:val="006952B5"/>
    <w:rsid w:val="006A3F88"/>
    <w:rsid w:val="006C5164"/>
    <w:rsid w:val="006C63F0"/>
    <w:rsid w:val="006F1D68"/>
    <w:rsid w:val="006F3BAF"/>
    <w:rsid w:val="00706712"/>
    <w:rsid w:val="00731BC6"/>
    <w:rsid w:val="0075037C"/>
    <w:rsid w:val="00786111"/>
    <w:rsid w:val="007A476B"/>
    <w:rsid w:val="007A5ABA"/>
    <w:rsid w:val="007B5AF9"/>
    <w:rsid w:val="007B6EB9"/>
    <w:rsid w:val="007C72FC"/>
    <w:rsid w:val="007C7A09"/>
    <w:rsid w:val="007D12EE"/>
    <w:rsid w:val="007D4B78"/>
    <w:rsid w:val="007D7812"/>
    <w:rsid w:val="007D7A28"/>
    <w:rsid w:val="007E3D3A"/>
    <w:rsid w:val="007F2862"/>
    <w:rsid w:val="007F3EA2"/>
    <w:rsid w:val="007F4FA4"/>
    <w:rsid w:val="007F5C5A"/>
    <w:rsid w:val="00810357"/>
    <w:rsid w:val="00811C9C"/>
    <w:rsid w:val="008156EA"/>
    <w:rsid w:val="00825EB2"/>
    <w:rsid w:val="00835A14"/>
    <w:rsid w:val="00867497"/>
    <w:rsid w:val="00867C23"/>
    <w:rsid w:val="00884B98"/>
    <w:rsid w:val="00885370"/>
    <w:rsid w:val="00895BA1"/>
    <w:rsid w:val="008A2AF4"/>
    <w:rsid w:val="008A2D14"/>
    <w:rsid w:val="008B1EBA"/>
    <w:rsid w:val="008C48FF"/>
    <w:rsid w:val="008C71FF"/>
    <w:rsid w:val="008D2325"/>
    <w:rsid w:val="008D377D"/>
    <w:rsid w:val="008E5923"/>
    <w:rsid w:val="008E7473"/>
    <w:rsid w:val="008F063D"/>
    <w:rsid w:val="008F06D2"/>
    <w:rsid w:val="008F4DD5"/>
    <w:rsid w:val="0092287D"/>
    <w:rsid w:val="0092339F"/>
    <w:rsid w:val="0092436C"/>
    <w:rsid w:val="00925EE7"/>
    <w:rsid w:val="00930B31"/>
    <w:rsid w:val="00932356"/>
    <w:rsid w:val="00933D6F"/>
    <w:rsid w:val="00940075"/>
    <w:rsid w:val="00942D33"/>
    <w:rsid w:val="009600BD"/>
    <w:rsid w:val="00960AEC"/>
    <w:rsid w:val="0096153F"/>
    <w:rsid w:val="009708F3"/>
    <w:rsid w:val="0097450F"/>
    <w:rsid w:val="009831CF"/>
    <w:rsid w:val="009967D1"/>
    <w:rsid w:val="009B21E6"/>
    <w:rsid w:val="009C2466"/>
    <w:rsid w:val="009C3056"/>
    <w:rsid w:val="009D015A"/>
    <w:rsid w:val="009D080F"/>
    <w:rsid w:val="009E51E0"/>
    <w:rsid w:val="009F7284"/>
    <w:rsid w:val="00A051CC"/>
    <w:rsid w:val="00A05C6E"/>
    <w:rsid w:val="00A16BEC"/>
    <w:rsid w:val="00A3252F"/>
    <w:rsid w:val="00A41B41"/>
    <w:rsid w:val="00A50B4D"/>
    <w:rsid w:val="00A63BC0"/>
    <w:rsid w:val="00A70916"/>
    <w:rsid w:val="00A7212A"/>
    <w:rsid w:val="00A72699"/>
    <w:rsid w:val="00A73FBE"/>
    <w:rsid w:val="00A75358"/>
    <w:rsid w:val="00A808F0"/>
    <w:rsid w:val="00A83CDB"/>
    <w:rsid w:val="00A83F58"/>
    <w:rsid w:val="00A86304"/>
    <w:rsid w:val="00A9445C"/>
    <w:rsid w:val="00AA2DC1"/>
    <w:rsid w:val="00AB1E0F"/>
    <w:rsid w:val="00AC44D7"/>
    <w:rsid w:val="00AD037B"/>
    <w:rsid w:val="00AD40B5"/>
    <w:rsid w:val="00AD57BA"/>
    <w:rsid w:val="00AE0A20"/>
    <w:rsid w:val="00AE713B"/>
    <w:rsid w:val="00AF09AB"/>
    <w:rsid w:val="00AF118B"/>
    <w:rsid w:val="00B03BE5"/>
    <w:rsid w:val="00B23E40"/>
    <w:rsid w:val="00B43415"/>
    <w:rsid w:val="00B50262"/>
    <w:rsid w:val="00B660D0"/>
    <w:rsid w:val="00B671A5"/>
    <w:rsid w:val="00B67E45"/>
    <w:rsid w:val="00B76D2B"/>
    <w:rsid w:val="00B7709E"/>
    <w:rsid w:val="00B77969"/>
    <w:rsid w:val="00B835A7"/>
    <w:rsid w:val="00B8528A"/>
    <w:rsid w:val="00BB2380"/>
    <w:rsid w:val="00BD51EA"/>
    <w:rsid w:val="00BE00F8"/>
    <w:rsid w:val="00BF3649"/>
    <w:rsid w:val="00BF6BE3"/>
    <w:rsid w:val="00C071FF"/>
    <w:rsid w:val="00C109F4"/>
    <w:rsid w:val="00C34127"/>
    <w:rsid w:val="00C3724A"/>
    <w:rsid w:val="00C548A3"/>
    <w:rsid w:val="00C67E12"/>
    <w:rsid w:val="00C7535B"/>
    <w:rsid w:val="00C83678"/>
    <w:rsid w:val="00C85E79"/>
    <w:rsid w:val="00C910FD"/>
    <w:rsid w:val="00C95C5E"/>
    <w:rsid w:val="00CA6AFE"/>
    <w:rsid w:val="00CA728B"/>
    <w:rsid w:val="00CA74A0"/>
    <w:rsid w:val="00CB4893"/>
    <w:rsid w:val="00CE1982"/>
    <w:rsid w:val="00CE1E1C"/>
    <w:rsid w:val="00CF1D9E"/>
    <w:rsid w:val="00CF70D2"/>
    <w:rsid w:val="00D116CD"/>
    <w:rsid w:val="00D1533A"/>
    <w:rsid w:val="00D15AD8"/>
    <w:rsid w:val="00D16711"/>
    <w:rsid w:val="00D26A99"/>
    <w:rsid w:val="00D41ED3"/>
    <w:rsid w:val="00D42686"/>
    <w:rsid w:val="00D45BEE"/>
    <w:rsid w:val="00D55E61"/>
    <w:rsid w:val="00D65FA1"/>
    <w:rsid w:val="00D6781E"/>
    <w:rsid w:val="00D80BF5"/>
    <w:rsid w:val="00D83AD8"/>
    <w:rsid w:val="00D87D02"/>
    <w:rsid w:val="00D91F5C"/>
    <w:rsid w:val="00DD5137"/>
    <w:rsid w:val="00DE060C"/>
    <w:rsid w:val="00DE709F"/>
    <w:rsid w:val="00DE78A9"/>
    <w:rsid w:val="00DF03AC"/>
    <w:rsid w:val="00DF3066"/>
    <w:rsid w:val="00DF5863"/>
    <w:rsid w:val="00E00D71"/>
    <w:rsid w:val="00E042E2"/>
    <w:rsid w:val="00E17EA4"/>
    <w:rsid w:val="00E259D0"/>
    <w:rsid w:val="00E30D8F"/>
    <w:rsid w:val="00E314AC"/>
    <w:rsid w:val="00E426CF"/>
    <w:rsid w:val="00E562AE"/>
    <w:rsid w:val="00E60C44"/>
    <w:rsid w:val="00E64807"/>
    <w:rsid w:val="00E659E4"/>
    <w:rsid w:val="00E749C4"/>
    <w:rsid w:val="00E82860"/>
    <w:rsid w:val="00E920A2"/>
    <w:rsid w:val="00EB1F13"/>
    <w:rsid w:val="00EC1D17"/>
    <w:rsid w:val="00EC2291"/>
    <w:rsid w:val="00EC58CF"/>
    <w:rsid w:val="00ED27D9"/>
    <w:rsid w:val="00ED4703"/>
    <w:rsid w:val="00EF2D76"/>
    <w:rsid w:val="00F07061"/>
    <w:rsid w:val="00F12854"/>
    <w:rsid w:val="00F2125A"/>
    <w:rsid w:val="00F3178C"/>
    <w:rsid w:val="00F571D2"/>
    <w:rsid w:val="00F603A0"/>
    <w:rsid w:val="00F6232E"/>
    <w:rsid w:val="00F76071"/>
    <w:rsid w:val="00F80263"/>
    <w:rsid w:val="00F82C2B"/>
    <w:rsid w:val="00F93C0E"/>
    <w:rsid w:val="00FA7DA7"/>
    <w:rsid w:val="00FB57D1"/>
    <w:rsid w:val="00FC4006"/>
    <w:rsid w:val="00FD0F04"/>
    <w:rsid w:val="00FD78EE"/>
    <w:rsid w:val="00FE1FEB"/>
    <w:rsid w:val="00FE271C"/>
    <w:rsid w:val="00FE64BC"/>
    <w:rsid w:val="00FE7AB6"/>
    <w:rsid w:val="00FF1BE5"/>
    <w:rsid w:val="00FF2406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171718"/>
  <w15:docId w15:val="{B648419C-CADE-2147-8F1E-CA35D29E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4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qFormat/>
    <w:rsid w:val="0096153F"/>
    <w:pPr>
      <w:spacing w:before="71" w:line="360" w:lineRule="auto"/>
      <w:ind w:left="16"/>
      <w:jc w:val="center"/>
      <w:outlineLvl w:val="0"/>
    </w:pPr>
    <w:rPr>
      <w:b/>
      <w:bCs/>
      <w:sz w:val="32"/>
      <w:szCs w:val="32"/>
      <w:lang w:val="ru-RU"/>
    </w:rPr>
  </w:style>
  <w:style w:type="paragraph" w:styleId="Heading2">
    <w:name w:val="heading 2"/>
    <w:basedOn w:val="Heading1"/>
    <w:link w:val="Heading2Char"/>
    <w:unhideWhenUsed/>
    <w:qFormat/>
    <w:rsid w:val="009C2466"/>
    <w:pPr>
      <w:numPr>
        <w:ilvl w:val="1"/>
        <w:numId w:val="7"/>
      </w:numPr>
      <w:jc w:val="left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C2466"/>
    <w:pPr>
      <w:spacing w:after="240" w:line="360" w:lineRule="auto"/>
      <w:ind w:left="17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A5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A5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A75358"/>
    <w:pPr>
      <w:spacing w:before="120" w:after="120" w:line="360" w:lineRule="auto"/>
    </w:pPr>
    <w:rPr>
      <w:color w:val="000000" w:themeColor="text1"/>
      <w:sz w:val="28"/>
    </w:rPr>
  </w:style>
  <w:style w:type="paragraph" w:styleId="TOC2">
    <w:name w:val="toc 2"/>
    <w:basedOn w:val="Normal"/>
    <w:uiPriority w:val="39"/>
    <w:qFormat/>
    <w:rsid w:val="00A75358"/>
    <w:pPr>
      <w:spacing w:before="120" w:after="120" w:line="360" w:lineRule="auto"/>
      <w:ind w:left="997" w:hanging="600"/>
    </w:pPr>
    <w:rPr>
      <w:sz w:val="2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18" w:firstLine="705"/>
    </w:pPr>
  </w:style>
  <w:style w:type="paragraph" w:customStyle="1" w:styleId="TableParagraph">
    <w:name w:val="Table Paragraph"/>
    <w:basedOn w:val="Normal"/>
    <w:uiPriority w:val="1"/>
    <w:qFormat/>
    <w:pPr>
      <w:ind w:left="47"/>
    </w:pPr>
  </w:style>
  <w:style w:type="paragraph" w:styleId="NormalWeb">
    <w:name w:val="Normal (Web)"/>
    <w:basedOn w:val="Normal"/>
    <w:uiPriority w:val="99"/>
    <w:unhideWhenUsed/>
    <w:rsid w:val="00334833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FE1FEB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Hyperlink">
    <w:name w:val="Hyperlink"/>
    <w:basedOn w:val="DefaultParagraphFont"/>
    <w:uiPriority w:val="99"/>
    <w:unhideWhenUsed/>
    <w:rsid w:val="00FE1FE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40075"/>
  </w:style>
  <w:style w:type="paragraph" w:styleId="Footer">
    <w:name w:val="footer"/>
    <w:basedOn w:val="Normal"/>
    <w:link w:val="Foot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06ADB"/>
  </w:style>
  <w:style w:type="paragraph" w:styleId="Header">
    <w:name w:val="header"/>
    <w:basedOn w:val="Normal"/>
    <w:link w:val="Head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-size-extra-large">
    <w:name w:val="a-size-extra-large"/>
    <w:basedOn w:val="DefaultParagraphFont"/>
    <w:rsid w:val="00306EFF"/>
  </w:style>
  <w:style w:type="paragraph" w:styleId="EndnoteText">
    <w:name w:val="endnote text"/>
    <w:basedOn w:val="Normal"/>
    <w:link w:val="EndnoteTextChar"/>
    <w:uiPriority w:val="99"/>
    <w:semiHidden/>
    <w:unhideWhenUsed/>
    <w:rsid w:val="005B6C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CC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B6C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E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6E0B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46E0B"/>
    <w:rPr>
      <w:vertAlign w:val="superscript"/>
    </w:rPr>
  </w:style>
  <w:style w:type="character" w:styleId="Strong">
    <w:name w:val="Strong"/>
    <w:basedOn w:val="DefaultParagraphFont"/>
    <w:uiPriority w:val="22"/>
    <w:qFormat/>
    <w:rsid w:val="006F3BAF"/>
    <w:rPr>
      <w:b/>
      <w:bCs/>
    </w:rPr>
  </w:style>
  <w:style w:type="paragraph" w:customStyle="1" w:styleId="a">
    <w:name w:val="Текст основной"/>
    <w:basedOn w:val="Normal"/>
    <w:link w:val="a0"/>
    <w:qFormat/>
    <w:rsid w:val="009C2466"/>
    <w:pPr>
      <w:spacing w:line="360" w:lineRule="auto"/>
      <w:ind w:firstLine="709"/>
      <w:jc w:val="both"/>
    </w:pPr>
    <w:rPr>
      <w:sz w:val="28"/>
      <w:szCs w:val="28"/>
      <w:lang w:val="ru-RU" w:eastAsia="ru-RU"/>
    </w:rPr>
  </w:style>
  <w:style w:type="character" w:customStyle="1" w:styleId="a0">
    <w:name w:val="Текст основной Знак"/>
    <w:basedOn w:val="DefaultParagraphFont"/>
    <w:link w:val="a"/>
    <w:rsid w:val="009C246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numbering" w:customStyle="1" w:styleId="CurrentList1">
    <w:name w:val="Current List1"/>
    <w:uiPriority w:val="99"/>
    <w:rsid w:val="00D80BF5"/>
    <w:pPr>
      <w:numPr>
        <w:numId w:val="2"/>
      </w:numPr>
    </w:pPr>
  </w:style>
  <w:style w:type="paragraph" w:customStyle="1" w:styleId="Iauiue">
    <w:name w:val="Iau?iue"/>
    <w:rsid w:val="0018053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9598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C2466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10F49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4C5AA9"/>
  </w:style>
  <w:style w:type="character" w:customStyle="1" w:styleId="mord">
    <w:name w:val="mord"/>
    <w:basedOn w:val="DefaultParagraphFont"/>
    <w:rsid w:val="004C5AA9"/>
  </w:style>
  <w:style w:type="character" w:customStyle="1" w:styleId="mrel">
    <w:name w:val="mrel"/>
    <w:basedOn w:val="DefaultParagraphFont"/>
    <w:rsid w:val="004C5AA9"/>
  </w:style>
  <w:style w:type="character" w:customStyle="1" w:styleId="mop">
    <w:name w:val="mop"/>
    <w:basedOn w:val="DefaultParagraphFont"/>
    <w:rsid w:val="004C5AA9"/>
  </w:style>
  <w:style w:type="character" w:customStyle="1" w:styleId="vlist-s">
    <w:name w:val="vlist-s"/>
    <w:basedOn w:val="DefaultParagraphFont"/>
    <w:rsid w:val="004C5AA9"/>
  </w:style>
  <w:style w:type="character" w:customStyle="1" w:styleId="mopen">
    <w:name w:val="mopen"/>
    <w:basedOn w:val="DefaultParagraphFont"/>
    <w:rsid w:val="004C5AA9"/>
  </w:style>
  <w:style w:type="character" w:customStyle="1" w:styleId="mpunct">
    <w:name w:val="mpunct"/>
    <w:basedOn w:val="DefaultParagraphFont"/>
    <w:rsid w:val="004C5AA9"/>
  </w:style>
  <w:style w:type="character" w:customStyle="1" w:styleId="mclose">
    <w:name w:val="mclose"/>
    <w:basedOn w:val="DefaultParagraphFont"/>
    <w:rsid w:val="004C5AA9"/>
  </w:style>
  <w:style w:type="paragraph" w:styleId="HTMLPreformatted">
    <w:name w:val="HTML Preformatted"/>
    <w:basedOn w:val="Normal"/>
    <w:link w:val="HTMLPreformattedChar"/>
    <w:uiPriority w:val="99"/>
    <w:unhideWhenUsed/>
    <w:rsid w:val="00A8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8F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A808F0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808F0"/>
    <w:rPr>
      <w:rFonts w:ascii="Consolas" w:hAnsi="Consolas" w:cs="Consolas"/>
      <w:kern w:val="2"/>
      <w:sz w:val="21"/>
      <w:szCs w:val="21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016B81"/>
    <w:pPr>
      <w:spacing w:after="200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5358"/>
    <w:pPr>
      <w:spacing w:before="120" w:after="120" w:line="360" w:lineRule="auto"/>
      <w:ind w:left="397"/>
    </w:pPr>
    <w:rPr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358"/>
    <w:pPr>
      <w:spacing w:before="120" w:after="120" w:line="360" w:lineRule="auto"/>
      <w:ind w:left="397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B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B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GB"/>
    </w:rPr>
  </w:style>
  <w:style w:type="character" w:styleId="Emphasis">
    <w:name w:val="Emphasis"/>
    <w:aliases w:val="deault tnr"/>
    <w:basedOn w:val="DefaultParagraphFont"/>
    <w:qFormat/>
    <w:rsid w:val="001C7FEA"/>
    <w:rPr>
      <w:rFonts w:ascii="Times New Roman" w:hAnsi="Times New Roman"/>
      <w:b w:val="0"/>
      <w:i w:val="0"/>
      <w:iC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497320"/>
    <w:rPr>
      <w:rFonts w:ascii="Times New Roman" w:eastAsia="Times New Roman" w:hAnsi="Times New Roman" w:cs="Times New Roman"/>
      <w:b/>
      <w:bCs/>
      <w:sz w:val="28"/>
      <w:szCs w:val="28"/>
      <w:lang w:val="ru-RU" w:eastAsia="en-GB"/>
    </w:rPr>
  </w:style>
  <w:style w:type="table" w:styleId="TableGrid">
    <w:name w:val="Table Grid"/>
    <w:basedOn w:val="TableNormal"/>
    <w:uiPriority w:val="39"/>
    <w:rsid w:val="00052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E51E0"/>
    <w:rPr>
      <w:rFonts w:ascii="Times New Roman" w:eastAsia="Times New Roman" w:hAnsi="Times New Roman" w:cs="Times New Roman"/>
      <w:b/>
      <w:bCs/>
      <w:sz w:val="32"/>
      <w:szCs w:val="32"/>
      <w:lang w:val="ru-RU" w:eastAsia="en-GB"/>
    </w:rPr>
  </w:style>
  <w:style w:type="paragraph" w:styleId="Revision">
    <w:name w:val="Revision"/>
    <w:hidden/>
    <w:uiPriority w:val="99"/>
    <w:semiHidden/>
    <w:rsid w:val="00455B2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55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B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B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B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B2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numbering" w:customStyle="1" w:styleId="CurrentList2">
    <w:name w:val="Current List2"/>
    <w:uiPriority w:val="99"/>
    <w:rsid w:val="00D45BEE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36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94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11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266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1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76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104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67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20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50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1</b:Tag>
    <b:SourceType>Book</b:SourceType>
    <b:Guid>{FB2E0CFE-EDEE-9549-8A46-13A6251497EA}</b:Guid>
    <b:Title>вфы</b:Title>
    <b:Publisher>фвы</b:Publisher>
    <b:City>вфы</b:City>
    <b:Year>фыв</b:Year>
    <b:Author>
      <b:Author>
        <b:NameList>
          <b:Person>
            <b:Last>вы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975AAF-D67F-C143-B15C-A30B373B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53</Pages>
  <Words>11254</Words>
  <Characters>64150</Characters>
  <Application>Microsoft Office Word</Application>
  <DocSecurity>0</DocSecurity>
  <Lines>534</Lines>
  <Paragraphs>150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Буйволов_ЕА_КНИР-7</vt:lpstr>
      <vt:lpstr>Буйволов_ЕА_КНИР-7</vt:lpstr>
    </vt:vector>
  </TitlesOfParts>
  <Company/>
  <LinksUpToDate>false</LinksUpToDate>
  <CharactersWithSpaces>75254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Буйволов_ЕА_КНИР-7</dc:title>
  <cp:lastModifiedBy>Корнилов Михаил Алексеевич</cp:lastModifiedBy>
  <cp:revision>5</cp:revision>
  <cp:lastPrinted>2023-12-25T21:44:00Z</cp:lastPrinted>
  <dcterms:created xsi:type="dcterms:W3CDTF">2024-05-07T18:30:00Z</dcterms:created>
  <dcterms:modified xsi:type="dcterms:W3CDTF">2024-05-08T19:33:00Z</dcterms:modified>
</cp:coreProperties>
</file>